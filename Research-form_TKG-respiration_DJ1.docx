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AF5B6" w14:textId="5E7B1C1D" w:rsidR="005223BF" w:rsidRPr="002A0282" w:rsidRDefault="005223BF" w:rsidP="54110500">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color w:val="333333"/>
          <w:sz w:val="20"/>
          <w:szCs w:val="20"/>
          <w:lang w:val="en-GB"/>
        </w:rPr>
      </w:pPr>
      <w:r w:rsidRPr="54110500">
        <w:rPr>
          <w:rFonts w:ascii="Arial" w:eastAsia="Times New Roman" w:hAnsi="Arial" w:cs="Arial"/>
          <w:color w:val="333333"/>
          <w:sz w:val="20"/>
          <w:szCs w:val="20"/>
          <w:lang w:val="en-GB"/>
        </w:rPr>
        <w:t xml:space="preserve">Project title: Investigation of activity patterns, respiratory </w:t>
      </w:r>
      <w:proofErr w:type="gramStart"/>
      <w:r w:rsidRPr="54110500">
        <w:rPr>
          <w:rFonts w:ascii="Arial" w:eastAsia="Times New Roman" w:hAnsi="Arial" w:cs="Arial"/>
          <w:color w:val="333333"/>
          <w:sz w:val="20"/>
          <w:szCs w:val="20"/>
          <w:lang w:val="en-GB"/>
        </w:rPr>
        <w:t>rates</w:t>
      </w:r>
      <w:proofErr w:type="gramEnd"/>
      <w:r w:rsidRPr="54110500">
        <w:rPr>
          <w:rFonts w:ascii="Arial" w:eastAsia="Times New Roman" w:hAnsi="Arial" w:cs="Arial"/>
          <w:color w:val="333333"/>
          <w:sz w:val="20"/>
          <w:szCs w:val="20"/>
          <w:lang w:val="en-GB"/>
        </w:rPr>
        <w:t xml:space="preserve"> and body temperature of the Goodfellow’s Tree Kangaroo in tropical climates</w:t>
      </w:r>
    </w:p>
    <w:p w14:paraId="2A3D1C02" w14:textId="6A52EB09" w:rsidR="005223BF" w:rsidRPr="002A0282" w:rsidRDefault="005223BF" w:rsidP="54110500">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color w:val="333333"/>
          <w:sz w:val="20"/>
          <w:szCs w:val="20"/>
          <w:lang w:val="en-GB"/>
        </w:rPr>
      </w:pPr>
      <w:r w:rsidRPr="54110500">
        <w:rPr>
          <w:rFonts w:ascii="Arial" w:eastAsia="Times New Roman" w:hAnsi="Arial" w:cs="Arial"/>
          <w:color w:val="333333"/>
          <w:sz w:val="20"/>
          <w:szCs w:val="20"/>
          <w:lang w:val="en-GB"/>
        </w:rPr>
        <w:t>Name of applicant:</w:t>
      </w:r>
      <w:r w:rsidR="001C192F" w:rsidRPr="54110500">
        <w:rPr>
          <w:rFonts w:ascii="Arial" w:eastAsia="Times New Roman" w:hAnsi="Arial" w:cs="Arial"/>
          <w:color w:val="333333"/>
          <w:sz w:val="20"/>
          <w:szCs w:val="20"/>
          <w:lang w:val="en-GB"/>
        </w:rPr>
        <w:t xml:space="preserve"> Joey Song, Hafiz</w:t>
      </w:r>
      <w:r w:rsidR="0082408A" w:rsidRPr="54110500">
        <w:rPr>
          <w:rFonts w:ascii="Arial" w:eastAsia="Times New Roman" w:hAnsi="Arial" w:cs="Arial"/>
          <w:color w:val="333333"/>
          <w:sz w:val="20"/>
          <w:szCs w:val="20"/>
          <w:lang w:val="en-GB"/>
        </w:rPr>
        <w:t>uddin</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proofErr w:type="spellStart"/>
      <w:r>
        <w:rPr>
          <w:rFonts w:ascii="Arial" w:eastAsia="Times New Roman" w:hAnsi="Arial" w:cs="Arial"/>
          <w:b/>
          <w:bCs/>
          <w:color w:val="333333"/>
          <w:sz w:val="20"/>
          <w:szCs w:val="20"/>
          <w:lang w:val="en-GB"/>
        </w:rPr>
        <w:t>Mandai</w:t>
      </w:r>
      <w:proofErr w:type="spellEnd"/>
      <w:r>
        <w:rPr>
          <w:rFonts w:ascii="Arial" w:eastAsia="Times New Roman" w:hAnsi="Arial" w:cs="Arial"/>
          <w:b/>
          <w:bCs/>
          <w:color w:val="333333"/>
          <w:sz w:val="20"/>
          <w:szCs w:val="20"/>
          <w:lang w:val="en-GB"/>
        </w:rPr>
        <w:t xml:space="preserve">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B8C6B6F"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D02037" w:rsidRPr="00C87CBD">
        <w:rPr>
          <w:rFonts w:ascii="Arial" w:eastAsia="SimSun" w:hAnsi="Arial" w:cs="Arial"/>
          <w:b/>
          <w:sz w:val="20"/>
          <w:szCs w:val="20"/>
          <w:lang w:val="en-GB" w:eastAsia="zh-CN"/>
        </w:rPr>
        <w:t>WRS</w:t>
      </w:r>
    </w:p>
    <w:p w14:paraId="37447C50" w14:textId="55411A38" w:rsidR="00D02037" w:rsidRPr="009A7078" w:rsidRDefault="005223BF" w:rsidP="005223BF">
      <w:p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Wildlife Reserves Singapore Pte Ltd (“</w:t>
      </w:r>
      <w:r w:rsidRPr="002A0282">
        <w:rPr>
          <w:rFonts w:ascii="Arial" w:eastAsia="SimSun" w:hAnsi="Arial" w:cs="Arial"/>
          <w:b/>
          <w:sz w:val="20"/>
          <w:szCs w:val="20"/>
          <w:lang w:val="en-GB" w:eastAsia="zh-CN"/>
        </w:rPr>
        <w:t>WRS</w:t>
      </w:r>
      <w:r w:rsidRPr="002A0282">
        <w:rPr>
          <w:rFonts w:ascii="Arial" w:eastAsia="SimSun" w:hAnsi="Arial" w:cs="Arial"/>
          <w:sz w:val="20"/>
          <w:szCs w:val="20"/>
          <w:lang w:val="en-GB" w:eastAsia="zh-CN"/>
        </w:rPr>
        <w:t xml:space="preserve">”) is the parent company of award-winning attractions Jurong Bird Park, Night Safari, Singapore </w:t>
      </w:r>
      <w:proofErr w:type="gramStart"/>
      <w:r w:rsidRPr="002A0282">
        <w:rPr>
          <w:rFonts w:ascii="Arial" w:eastAsia="SimSun" w:hAnsi="Arial" w:cs="Arial"/>
          <w:sz w:val="20"/>
          <w:szCs w:val="20"/>
          <w:lang w:val="en-GB" w:eastAsia="zh-CN"/>
        </w:rPr>
        <w:t>Zoo</w:t>
      </w:r>
      <w:proofErr w:type="gramEnd"/>
      <w:r w:rsidRPr="002A0282">
        <w:rPr>
          <w:rFonts w:ascii="Arial" w:eastAsia="SimSun" w:hAnsi="Arial" w:cs="Arial"/>
          <w:sz w:val="20"/>
          <w:szCs w:val="20"/>
          <w:lang w:val="en-GB" w:eastAsia="zh-CN"/>
        </w:rPr>
        <w:t xml:space="preserve"> and the River Safari (collectively, the “</w:t>
      </w:r>
      <w:r w:rsidRPr="002A0282">
        <w:rPr>
          <w:rFonts w:ascii="Arial" w:eastAsia="SimSun" w:hAnsi="Arial" w:cs="Arial"/>
          <w:b/>
          <w:sz w:val="20"/>
          <w:szCs w:val="20"/>
          <w:lang w:val="en-GB" w:eastAsia="zh-CN"/>
        </w:rPr>
        <w:t>WRS Parks</w:t>
      </w:r>
      <w:r w:rsidRPr="002A0282">
        <w:rPr>
          <w:rFonts w:ascii="Arial" w:eastAsia="SimSun" w:hAnsi="Arial" w:cs="Arial"/>
          <w:sz w:val="20"/>
          <w:szCs w:val="20"/>
          <w:lang w:val="en-GB" w:eastAsia="zh-CN"/>
        </w:rPr>
        <w:t xml:space="preserve">”). The WRS Parks strive to be world-class leisure attractions, providing excellent exhibits of animals presented in their natural environment for the purposes of conservation, </w:t>
      </w:r>
      <w:r>
        <w:rPr>
          <w:rFonts w:ascii="Arial" w:eastAsia="SimSun" w:hAnsi="Arial" w:cs="Arial"/>
          <w:sz w:val="20"/>
          <w:szCs w:val="20"/>
          <w:lang w:val="en-GB" w:eastAsia="zh-CN"/>
        </w:rPr>
        <w:t xml:space="preserve">research, </w:t>
      </w:r>
      <w:proofErr w:type="gramStart"/>
      <w:r w:rsidRPr="002A0282">
        <w:rPr>
          <w:rFonts w:ascii="Arial" w:eastAsia="SimSun" w:hAnsi="Arial" w:cs="Arial"/>
          <w:sz w:val="20"/>
          <w:szCs w:val="20"/>
          <w:lang w:val="en-GB" w:eastAsia="zh-CN"/>
        </w:rPr>
        <w:t>education</w:t>
      </w:r>
      <w:proofErr w:type="gramEnd"/>
      <w:r w:rsidRPr="002A0282">
        <w:rPr>
          <w:rFonts w:ascii="Arial" w:eastAsia="SimSun" w:hAnsi="Arial" w:cs="Arial"/>
          <w:sz w:val="20"/>
          <w:szCs w:val="20"/>
          <w:lang w:val="en-GB" w:eastAsia="zh-CN"/>
        </w:rPr>
        <w:t xml:space="preserve">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77777777" w:rsidR="005223BF" w:rsidRPr="002A0282" w:rsidRDefault="005223BF" w:rsidP="005223BF">
      <w:p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WRS is proud to partner with many local and international institutions including scientific institutions, universities, government bodies, non-government organisations, other zoological institutions as well as nature interest groups. Through such </w:t>
      </w:r>
      <w:r>
        <w:rPr>
          <w:rFonts w:ascii="Arial" w:eastAsia="SimSun" w:hAnsi="Arial" w:cs="Arial"/>
          <w:sz w:val="20"/>
          <w:szCs w:val="20"/>
          <w:lang w:val="en-GB" w:eastAsia="zh-CN"/>
        </w:rPr>
        <w:t xml:space="preserve">evidence-based </w:t>
      </w:r>
      <w:r w:rsidRPr="002A0282">
        <w:rPr>
          <w:rFonts w:ascii="Arial" w:eastAsia="SimSun" w:hAnsi="Arial" w:cs="Arial"/>
          <w:sz w:val="20"/>
          <w:szCs w:val="20"/>
          <w:lang w:val="en-GB" w:eastAsia="zh-CN"/>
        </w:rPr>
        <w:t xml:space="preserve">collaborations, WRS has contributed </w:t>
      </w:r>
      <w:r>
        <w:rPr>
          <w:rFonts w:ascii="Arial" w:eastAsia="SimSun" w:hAnsi="Arial" w:cs="Arial"/>
          <w:sz w:val="20"/>
          <w:szCs w:val="20"/>
          <w:lang w:val="en-GB" w:eastAsia="zh-CN"/>
        </w:rPr>
        <w:t xml:space="preserve">key scientific knowledge that is relevant to wildlife and wildlife conservation and management </w:t>
      </w:r>
      <w:r w:rsidRPr="002A0282">
        <w:rPr>
          <w:rFonts w:ascii="Arial" w:eastAsia="SimSun" w:hAnsi="Arial" w:cs="Arial"/>
          <w:sz w:val="20"/>
          <w:szCs w:val="20"/>
          <w:lang w:val="en-GB" w:eastAsia="zh-CN"/>
        </w:rPr>
        <w:t xml:space="preserve">within Singapore, the Southeast Asian region and </w:t>
      </w:r>
      <w:r>
        <w:rPr>
          <w:rFonts w:ascii="Arial" w:eastAsia="SimSun" w:hAnsi="Arial" w:cs="Arial"/>
          <w:sz w:val="20"/>
          <w:szCs w:val="20"/>
          <w:lang w:val="en-GB" w:eastAsia="zh-CN"/>
        </w:rPr>
        <w:t>beyond</w:t>
      </w:r>
      <w:r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1DF24F94"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Research at WRS must benefit either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(benefit the husbandry, </w:t>
      </w:r>
      <w:proofErr w:type="gramStart"/>
      <w:r w:rsidRPr="0062441A">
        <w:rPr>
          <w:rStyle w:val="normaltextrun"/>
          <w:rFonts w:ascii="Arial" w:hAnsi="Arial" w:cs="Arial"/>
          <w:sz w:val="20"/>
          <w:szCs w:val="20"/>
        </w:rPr>
        <w:t>health</w:t>
      </w:r>
      <w:proofErr w:type="gramEnd"/>
      <w:r w:rsidRPr="0062441A">
        <w:rPr>
          <w:rStyle w:val="normaltextrun"/>
          <w:rFonts w:ascii="Arial" w:hAnsi="Arial" w:cs="Arial"/>
          <w:sz w:val="20"/>
          <w:szCs w:val="20"/>
        </w:rPr>
        <w:t xml:space="preserve">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w:t>
      </w:r>
      <w:proofErr w:type="gramStart"/>
      <w:r w:rsidRPr="0062441A">
        <w:rPr>
          <w:rStyle w:val="normaltextrun"/>
          <w:rFonts w:ascii="Arial" w:hAnsi="Arial" w:cs="Arial"/>
          <w:sz w:val="20"/>
          <w:szCs w:val="20"/>
        </w:rPr>
        <w:t>a number of</w:t>
      </w:r>
      <w:proofErr w:type="gramEnd"/>
      <w:r w:rsidRPr="0062441A">
        <w:rPr>
          <w:rStyle w:val="normaltextrun"/>
          <w:rFonts w:ascii="Arial" w:hAnsi="Arial" w:cs="Arial"/>
          <w:sz w:val="20"/>
          <w:szCs w:val="20"/>
        </w:rPr>
        <w:t>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(1)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(2)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 xml:space="preserve">Conservation translocations (including rescue, </w:t>
      </w:r>
      <w:proofErr w:type="gramStart"/>
      <w:r w:rsidRPr="0062441A">
        <w:rPr>
          <w:rStyle w:val="normaltextrun"/>
          <w:rFonts w:ascii="Arial" w:hAnsi="Arial" w:cs="Arial"/>
          <w:sz w:val="20"/>
          <w:szCs w:val="20"/>
        </w:rPr>
        <w:t>rehabilitation</w:t>
      </w:r>
      <w:proofErr w:type="gramEnd"/>
      <w:r w:rsidRPr="0062441A">
        <w:rPr>
          <w:rStyle w:val="normaltextrun"/>
          <w:rFonts w:ascii="Arial" w:hAnsi="Arial" w:cs="Arial"/>
          <w:sz w:val="20"/>
          <w:szCs w:val="20"/>
        </w:rPr>
        <w:t xml:space="preserve"> and release)</w:t>
      </w:r>
    </w:p>
    <w:p w14:paraId="5F1655F3"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w:t>
      </w:r>
      <w:proofErr w:type="gramStart"/>
      <w:r w:rsidRPr="0062441A">
        <w:rPr>
          <w:rStyle w:val="normaltextrun"/>
          <w:rFonts w:ascii="Arial" w:hAnsi="Arial" w:cs="Arial"/>
          <w:sz w:val="20"/>
          <w:szCs w:val="20"/>
        </w:rPr>
        <w:t>e.g.</w:t>
      </w:r>
      <w:proofErr w:type="gramEnd"/>
      <w:r w:rsidRPr="0062441A">
        <w:rPr>
          <w:rStyle w:val="normaltextrun"/>
          <w:rFonts w:ascii="Arial" w:hAnsi="Arial" w:cs="Arial"/>
          <w:sz w:val="20"/>
          <w:szCs w:val="20"/>
        </w:rPr>
        <w:t> </w:t>
      </w:r>
      <w:proofErr w:type="spellStart"/>
      <w:r w:rsidRPr="0062441A">
        <w:rPr>
          <w:rStyle w:val="normaltextrun"/>
          <w:rFonts w:ascii="Arial" w:hAnsi="Arial" w:cs="Arial"/>
          <w:sz w:val="20"/>
          <w:szCs w:val="20"/>
        </w:rPr>
        <w:t>biosurveillance</w:t>
      </w:r>
      <w:proofErr w:type="spellEnd"/>
      <w:r w:rsidRPr="0062441A">
        <w:rPr>
          <w:rStyle w:val="normaltextrun"/>
          <w:rFonts w:ascii="Arial" w:hAnsi="Arial" w:cs="Arial"/>
          <w:sz w:val="20"/>
          <w:szCs w:val="20"/>
        </w:rPr>
        <w:t>)</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Mandai</w:t>
      </w:r>
      <w:proofErr w:type="spellEnd"/>
      <w:r w:rsidRPr="0062441A">
        <w:rPr>
          <w:rStyle w:val="normaltextrun"/>
          <w:rFonts w:ascii="Arial" w:hAnsi="Arial" w:cs="Arial"/>
          <w:sz w:val="20"/>
          <w:szCs w:val="20"/>
        </w:rPr>
        <w:t>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77777777" w:rsidR="005223BF" w:rsidRPr="008870C2" w:rsidRDefault="005223BF" w:rsidP="005223BF">
      <w:pPr>
        <w:spacing w:after="0" w:line="240" w:lineRule="auto"/>
        <w:rPr>
          <w:rFonts w:ascii="Arial" w:eastAsia="SimSun" w:hAnsi="Arial" w:cs="Arial"/>
          <w:b/>
          <w:sz w:val="20"/>
          <w:szCs w:val="20"/>
          <w:lang w:val="en-GB" w:eastAsia="zh-CN"/>
        </w:rPr>
      </w:pPr>
      <w:proofErr w:type="gramStart"/>
      <w:r w:rsidRPr="0066655D">
        <w:rPr>
          <w:rFonts w:ascii="Arial" w:eastAsia="SimSun" w:hAnsi="Arial" w:cs="Arial"/>
          <w:b/>
          <w:sz w:val="20"/>
          <w:szCs w:val="20"/>
          <w:lang w:val="en-GB" w:eastAsia="zh-CN"/>
        </w:rPr>
        <w:t>In order to</w:t>
      </w:r>
      <w:proofErr w:type="gramEnd"/>
      <w:r w:rsidRPr="0066655D">
        <w:rPr>
          <w:rFonts w:ascii="Arial" w:eastAsia="SimSun" w:hAnsi="Arial" w:cs="Arial"/>
          <w:b/>
          <w:sz w:val="20"/>
          <w:szCs w:val="20"/>
          <w:lang w:val="en-GB" w:eastAsia="zh-CN"/>
        </w:rPr>
        <w:t xml:space="preserve"> grow knowledge in these areas of interest, WRS’s aims are:</w:t>
      </w:r>
    </w:p>
    <w:p w14:paraId="51DB5EDF"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 xml:space="preserve">ns and that will benefit conservation strategy planning for species in their native </w:t>
      </w:r>
      <w:proofErr w:type="gramStart"/>
      <w:r w:rsidRPr="0066655D">
        <w:rPr>
          <w:rFonts w:ascii="Arial" w:eastAsia="SimSun" w:hAnsi="Arial" w:cs="Arial"/>
          <w:sz w:val="20"/>
          <w:szCs w:val="20"/>
          <w:lang w:val="en-GB" w:eastAsia="zh-CN"/>
        </w:rPr>
        <w:t>habitats;</w:t>
      </w:r>
      <w:proofErr w:type="gramEnd"/>
    </w:p>
    <w:p w14:paraId="67D363A8"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 xml:space="preserve">laborate with like-minded organisations such as other zoological institutions, non-governmental organisations, government agencies, academic institutions and nature interest groups to ensure the best possible conservation outcomes for the species or environment of </w:t>
      </w:r>
      <w:proofErr w:type="gramStart"/>
      <w:r w:rsidRPr="0066655D">
        <w:rPr>
          <w:rFonts w:ascii="Arial" w:eastAsia="SimSun" w:hAnsi="Arial" w:cs="Arial"/>
          <w:sz w:val="20"/>
          <w:szCs w:val="20"/>
          <w:lang w:val="en-GB" w:eastAsia="zh-CN"/>
        </w:rPr>
        <w:t>concern;</w:t>
      </w:r>
      <w:proofErr w:type="gramEnd"/>
    </w:p>
    <w:p w14:paraId="10F4AE8A"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t xml:space="preserve"> In your </w:t>
      </w:r>
      <w:proofErr w:type="gramStart"/>
      <w:r w:rsidRPr="008870C2">
        <w:rPr>
          <w:rFonts w:ascii="Arial" w:eastAsia="SimSun" w:hAnsi="Arial" w:cs="Arial"/>
          <w:b/>
          <w:sz w:val="20"/>
          <w:szCs w:val="20"/>
          <w:lang w:val="en-GB" w:eastAsia="zh-CN"/>
        </w:rPr>
        <w:t>proposal</w:t>
      </w:r>
      <w:proofErr w:type="gramEnd"/>
      <w:r w:rsidRPr="008870C2">
        <w:rPr>
          <w:rFonts w:ascii="Arial" w:eastAsia="SimSun" w:hAnsi="Arial" w:cs="Arial"/>
          <w:b/>
          <w:sz w:val="20"/>
          <w:szCs w:val="20"/>
          <w:lang w:val="en-GB" w:eastAsia="zh-CN"/>
        </w:rPr>
        <w:t xml:space="preserve">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lastRenderedPageBreak/>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WRS </w:t>
      </w:r>
      <w:r w:rsidRPr="0066655D">
        <w:rPr>
          <w:rFonts w:ascii="Arial" w:eastAsia="Times New Roman" w:hAnsi="Arial" w:cs="Arial"/>
          <w:color w:val="000000"/>
          <w:sz w:val="20"/>
          <w:szCs w:val="20"/>
          <w:lang w:val="en-GB"/>
        </w:rPr>
        <w:t xml:space="preserve">research </w:t>
      </w:r>
      <w:proofErr w:type="gramStart"/>
      <w:r w:rsidRPr="0066655D">
        <w:rPr>
          <w:rFonts w:ascii="Arial" w:eastAsia="Times New Roman" w:hAnsi="Arial" w:cs="Arial"/>
          <w:color w:val="000000"/>
          <w:sz w:val="20"/>
          <w:szCs w:val="20"/>
          <w:lang w:val="en-GB"/>
        </w:rPr>
        <w:t>objectives;</w:t>
      </w:r>
      <w:proofErr w:type="gramEnd"/>
    </w:p>
    <w:p w14:paraId="29C388B5"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is feasible, scientifically valid and has high probability of </w:t>
      </w:r>
      <w:proofErr w:type="gramStart"/>
      <w:r w:rsidRPr="0066655D">
        <w:rPr>
          <w:rFonts w:ascii="Arial" w:eastAsia="Times New Roman" w:hAnsi="Arial" w:cs="Arial"/>
          <w:color w:val="000000"/>
          <w:sz w:val="20"/>
          <w:szCs w:val="20"/>
          <w:lang w:val="en-GB"/>
        </w:rPr>
        <w:t>success;</w:t>
      </w:r>
      <w:proofErr w:type="gramEnd"/>
    </w:p>
    <w:p w14:paraId="4D605EAC"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 xml:space="preserve">conservation </w:t>
      </w:r>
      <w:proofErr w:type="gramStart"/>
      <w:r w:rsidRPr="0066655D">
        <w:rPr>
          <w:rFonts w:ascii="Arial" w:eastAsia="Times New Roman" w:hAnsi="Arial" w:cs="Arial"/>
          <w:color w:val="000000"/>
          <w:sz w:val="20"/>
          <w:szCs w:val="20"/>
          <w:lang w:val="en-GB"/>
        </w:rPr>
        <w:t>impact</w:t>
      </w:r>
      <w:r w:rsidRPr="008870C2">
        <w:rPr>
          <w:rFonts w:ascii="Arial" w:eastAsia="Times New Roman" w:hAnsi="Arial" w:cs="Arial"/>
          <w:color w:val="000000"/>
          <w:sz w:val="20"/>
          <w:szCs w:val="20"/>
          <w:lang w:val="en-GB"/>
        </w:rPr>
        <w:t>;</w:t>
      </w:r>
      <w:proofErr w:type="gramEnd"/>
    </w:p>
    <w:p w14:paraId="051CBAF0" w14:textId="77777777" w:rsidR="005223BF" w:rsidRPr="0066655D"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w:t>
      </w:r>
      <w:proofErr w:type="gramStart"/>
      <w:r w:rsidRPr="0066655D">
        <w:rPr>
          <w:rFonts w:ascii="Arial" w:eastAsia="Times New Roman" w:hAnsi="Arial" w:cs="Arial"/>
          <w:color w:val="000000"/>
          <w:sz w:val="20"/>
          <w:szCs w:val="20"/>
          <w:lang w:val="en-GB"/>
        </w:rPr>
        <w:t>considerations;</w:t>
      </w:r>
      <w:proofErr w:type="gramEnd"/>
      <w:r w:rsidRPr="0066655D">
        <w:rPr>
          <w:rFonts w:ascii="Arial" w:eastAsia="Times New Roman" w:hAnsi="Arial" w:cs="Arial"/>
          <w:color w:val="000000"/>
          <w:sz w:val="20"/>
          <w:szCs w:val="20"/>
          <w:lang w:val="en-GB"/>
        </w:rPr>
        <w:t xml:space="preserve"> </w:t>
      </w:r>
    </w:p>
    <w:p w14:paraId="4FC75466"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77777777"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Preference is given to projects related to species found in Singapore, Southeast Asian region, as well as those represented in the WRS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08454E64"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Dr Nathaniel Ng </w:t>
      </w:r>
      <w:r>
        <w:rPr>
          <w:rFonts w:ascii="Arial" w:eastAsia="SimSun" w:hAnsi="Arial" w:cs="Arial"/>
          <w:sz w:val="20"/>
          <w:szCs w:val="20"/>
          <w:lang w:val="en-GB" w:eastAsia="zh-CN"/>
        </w:rPr>
        <w:t>(Manager</w:t>
      </w:r>
      <w:r w:rsidRPr="3BB4FE2D">
        <w:rPr>
          <w:rFonts w:ascii="Arial" w:eastAsia="SimSun" w:hAnsi="Arial" w:cs="Arial"/>
          <w:sz w:val="20"/>
          <w:szCs w:val="20"/>
          <w:lang w:val="en-GB" w:eastAsia="zh-CN"/>
        </w:rPr>
        <w:t xml:space="preserve">, </w:t>
      </w:r>
      <w:proofErr w:type="spellStart"/>
      <w:r>
        <w:rPr>
          <w:rFonts w:ascii="Arial" w:eastAsia="SimSun" w:hAnsi="Arial" w:cs="Arial"/>
          <w:sz w:val="20"/>
          <w:szCs w:val="20"/>
          <w:lang w:val="en-GB" w:eastAsia="zh-CN"/>
        </w:rPr>
        <w:t>Mandai</w:t>
      </w:r>
      <w:proofErr w:type="spellEnd"/>
      <w:r>
        <w:rPr>
          <w:rFonts w:ascii="Arial" w:eastAsia="SimSun" w:hAnsi="Arial" w:cs="Arial"/>
          <w:sz w:val="20"/>
          <w:szCs w:val="20"/>
          <w:lang w:val="en-GB" w:eastAsia="zh-CN"/>
        </w:rPr>
        <w:t xml:space="preserve"> Nature</w:t>
      </w:r>
      <w:r w:rsidRPr="3BB4FE2D">
        <w:rPr>
          <w:rFonts w:ascii="Arial" w:eastAsia="SimSun" w:hAnsi="Arial" w:cs="Arial"/>
          <w:sz w:val="20"/>
          <w:szCs w:val="20"/>
          <w:lang w:val="en-GB" w:eastAsia="zh-CN"/>
        </w:rPr>
        <w:t xml:space="preserve">) at </w:t>
      </w:r>
      <w:hyperlink r:id="rId9" w:history="1">
        <w:r w:rsidRPr="00EC44ED">
          <w:rPr>
            <w:rStyle w:val="Hyperlink"/>
            <w:rFonts w:ascii="Arial" w:eastAsia="SimSun" w:hAnsi="Arial" w:cs="Arial"/>
            <w:sz w:val="20"/>
            <w:szCs w:val="20"/>
            <w:lang w:val="en-GB" w:eastAsia="zh-CN"/>
          </w:rPr>
          <w:t>nathaniel.ng@mandai.org.sg</w:t>
        </w:r>
      </w:hyperlink>
      <w:r w:rsidRPr="3BB4FE2D">
        <w:rPr>
          <w:rFonts w:ascii="Arial" w:eastAsia="SimSun" w:hAnsi="Arial" w:cs="Arial"/>
          <w:sz w:val="20"/>
          <w:szCs w:val="20"/>
          <w:lang w:val="en-GB" w:eastAsia="zh-CN"/>
        </w:rPr>
        <w:t xml:space="preserve">  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 xml:space="preserve">applicable </w:t>
      </w:r>
      <w:proofErr w:type="gramStart"/>
      <w:r w:rsidRPr="008870C2">
        <w:rPr>
          <w:rFonts w:ascii="Arial" w:eastAsia="SimSun" w:hAnsi="Arial" w:cs="Arial"/>
          <w:sz w:val="20"/>
          <w:szCs w:val="20"/>
          <w:lang w:val="en-GB" w:eastAsia="zh-CN"/>
        </w:rPr>
        <w:t>appendices;</w:t>
      </w:r>
      <w:proofErr w:type="gramEnd"/>
    </w:p>
    <w:p w14:paraId="041C354D"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 xml:space="preserve">The applicant must read and sign off on Annex 1 of this </w:t>
      </w:r>
      <w:proofErr w:type="gramStart"/>
      <w:r>
        <w:rPr>
          <w:rFonts w:ascii="Arial" w:eastAsia="SimSun" w:hAnsi="Arial" w:cs="Arial"/>
          <w:sz w:val="20"/>
          <w:szCs w:val="20"/>
          <w:lang w:val="en-GB" w:eastAsia="zh-CN"/>
        </w:rPr>
        <w:t>document;</w:t>
      </w:r>
      <w:proofErr w:type="gramEnd"/>
    </w:p>
    <w:p w14:paraId="49358292" w14:textId="77777777" w:rsidR="005223BF" w:rsidRPr="00AE772E"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provide all the required supporting documents (</w:t>
      </w:r>
      <w:proofErr w:type="gramStart"/>
      <w:r>
        <w:rPr>
          <w:rFonts w:ascii="Arial" w:eastAsia="SimSun" w:hAnsi="Arial" w:cs="Arial"/>
          <w:sz w:val="20"/>
          <w:szCs w:val="20"/>
          <w:lang w:val="en-GB" w:eastAsia="zh-CN"/>
        </w:rPr>
        <w:t>e.g.</w:t>
      </w:r>
      <w:proofErr w:type="gramEnd"/>
      <w:r>
        <w:rPr>
          <w:rFonts w:ascii="Arial" w:eastAsia="SimSun" w:hAnsi="Arial" w:cs="Arial"/>
          <w:sz w:val="20"/>
          <w:szCs w:val="20"/>
          <w:lang w:val="en-GB" w:eastAsia="zh-CN"/>
        </w:rPr>
        <w:t xml:space="preserve"> curriculum vitae, applicable permits); </w:t>
      </w:r>
    </w:p>
    <w:p w14:paraId="24DEEC57"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w:t>
      </w:r>
      <w:proofErr w:type="gramStart"/>
      <w:r w:rsidRPr="002A0282">
        <w:rPr>
          <w:rFonts w:ascii="Arial" w:eastAsia="SimSun" w:hAnsi="Arial" w:cs="Arial"/>
          <w:sz w:val="20"/>
          <w:szCs w:val="20"/>
          <w:lang w:val="en-GB" w:eastAsia="zh-CN"/>
        </w:rPr>
        <w:t>font;</w:t>
      </w:r>
      <w:proofErr w:type="gramEnd"/>
      <w:r w:rsidRPr="002A0282">
        <w:rPr>
          <w:rFonts w:ascii="Arial" w:eastAsia="SimSun" w:hAnsi="Arial" w:cs="Arial"/>
          <w:sz w:val="20"/>
          <w:szCs w:val="20"/>
          <w:lang w:val="en-GB" w:eastAsia="zh-CN"/>
        </w:rPr>
        <w:t xml:space="preserve"> </w:t>
      </w:r>
    </w:p>
    <w:p w14:paraId="171D7C28"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77777777" w:rsidR="005223BF" w:rsidRPr="002A0282" w:rsidRDefault="005223BF" w:rsidP="005223BF">
      <w:pPr>
        <w:widowControl w:val="0"/>
        <w:spacing w:after="0" w:line="240" w:lineRule="auto"/>
        <w:jc w:val="both"/>
        <w:rPr>
          <w:rFonts w:ascii="Arial" w:eastAsia="SimSun" w:hAnsi="Arial" w:cs="Arial"/>
          <w:color w:val="000000"/>
          <w:sz w:val="20"/>
          <w:szCs w:val="20"/>
          <w:lang w:val="en-GB" w:eastAsia="zh-CN"/>
        </w:rPr>
      </w:pPr>
      <w:r w:rsidRPr="002A0282">
        <w:rPr>
          <w:rFonts w:ascii="Arial" w:eastAsia="SimSun" w:hAnsi="Arial" w:cs="Arial"/>
          <w:sz w:val="20"/>
          <w:szCs w:val="20"/>
          <w:lang w:val="en-GB" w:eastAsia="zh-CN"/>
        </w:rPr>
        <w:t xml:space="preserve">WRS </w:t>
      </w:r>
      <w:r w:rsidRPr="002A0282">
        <w:rPr>
          <w:rFonts w:ascii="Arial" w:eastAsia="SimSun" w:hAnsi="Arial" w:cs="Arial"/>
          <w:color w:val="000000"/>
          <w:sz w:val="20"/>
          <w:szCs w:val="20"/>
          <w:lang w:val="en-GB" w:eastAsia="zh-CN"/>
        </w:rPr>
        <w:t>reserves the right to disregard applications that do not conform to the above instructions or such other instructions which may be given by WRS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77777777" w:rsidR="005223BF" w:rsidRDefault="005223BF" w:rsidP="005223BF">
      <w:pPr>
        <w:widowControl w:val="0"/>
        <w:spacing w:after="0" w:line="240" w:lineRule="auto"/>
        <w:jc w:val="both"/>
        <w:rPr>
          <w:rFonts w:ascii="Arial" w:eastAsia="SimSun" w:hAnsi="Arial" w:cs="Arial"/>
          <w:color w:val="000000"/>
          <w:sz w:val="20"/>
          <w:szCs w:val="20"/>
          <w:lang w:val="en-GB" w:eastAsia="zh-CN"/>
        </w:rPr>
      </w:pPr>
      <w:r w:rsidRPr="002A0282">
        <w:rPr>
          <w:rFonts w:ascii="Arial" w:eastAsia="SimSun" w:hAnsi="Arial" w:cs="Arial"/>
          <w:color w:val="000000"/>
          <w:sz w:val="20"/>
          <w:szCs w:val="20"/>
          <w:lang w:val="en-GB" w:eastAsia="zh-CN"/>
        </w:rPr>
        <w:t>WRS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4F95D6AA">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4F95D6AA">
        <w:trPr>
          <w:trHeight w:val="368"/>
        </w:trPr>
        <w:tc>
          <w:tcPr>
            <w:tcW w:w="9540" w:type="dxa"/>
            <w:gridSpan w:val="2"/>
            <w:shd w:val="clear" w:color="auto" w:fill="auto"/>
          </w:tcPr>
          <w:p w14:paraId="6641AB6B" w14:textId="2152ADF0" w:rsidR="005223BF" w:rsidRPr="006244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62441A">
              <w:rPr>
                <w:rFonts w:ascii="Arial" w:eastAsia="MS Song" w:hAnsi="Arial" w:cs="Arial"/>
                <w:b/>
                <w:sz w:val="20"/>
                <w:szCs w:val="20"/>
                <w:lang w:val="en-GB" w:eastAsia="zh-CN"/>
              </w:rPr>
              <w:t>a. Title of project:</w:t>
            </w:r>
            <w:r w:rsidR="0082408A">
              <w:rPr>
                <w:rFonts w:ascii="Arial" w:eastAsia="MS Song" w:hAnsi="Arial" w:cs="Arial"/>
                <w:b/>
                <w:sz w:val="20"/>
                <w:szCs w:val="20"/>
                <w:lang w:val="en-GB" w:eastAsia="zh-CN"/>
              </w:rPr>
              <w:t xml:space="preserve"> </w:t>
            </w:r>
            <w:r w:rsidR="0082408A">
              <w:rPr>
                <w:rFonts w:ascii="Calibri" w:hAnsi="Calibri" w:cs="Calibri"/>
                <w:color w:val="201F1E"/>
                <w:shd w:val="clear" w:color="auto" w:fill="FFFFFF"/>
              </w:rPr>
              <w:t>Respiratory rate of tree kangaroos in relation to temperature and humidity</w:t>
            </w:r>
          </w:p>
        </w:tc>
      </w:tr>
      <w:tr w:rsidR="005223BF" w:rsidRPr="0062441A" w14:paraId="0F006DB7" w14:textId="77777777" w:rsidTr="4F95D6AA">
        <w:trPr>
          <w:trHeight w:val="368"/>
        </w:trPr>
        <w:tc>
          <w:tcPr>
            <w:tcW w:w="9540" w:type="dxa"/>
            <w:gridSpan w:val="2"/>
            <w:shd w:val="clear" w:color="auto" w:fill="auto"/>
          </w:tcPr>
          <w:p w14:paraId="1D3ED865" w14:textId="343DD46D" w:rsidR="005223BF" w:rsidRPr="0082408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
                <w:sz w:val="20"/>
                <w:szCs w:val="20"/>
                <w:lang w:val="en-GB" w:eastAsia="zh-CN"/>
              </w:rPr>
              <w:t>b. Project location:</w:t>
            </w:r>
            <w:r w:rsidR="0082408A">
              <w:rPr>
                <w:rFonts w:ascii="Arial" w:eastAsia="MS Song" w:hAnsi="Arial" w:cs="Arial"/>
                <w:b/>
                <w:sz w:val="20"/>
                <w:szCs w:val="20"/>
                <w:lang w:val="en-GB" w:eastAsia="zh-CN"/>
              </w:rPr>
              <w:t xml:space="preserve"> </w:t>
            </w:r>
            <w:r w:rsidR="0082408A">
              <w:rPr>
                <w:rFonts w:ascii="Arial" w:eastAsia="MS Song" w:hAnsi="Arial" w:cs="Arial"/>
                <w:bCs/>
                <w:sz w:val="20"/>
                <w:szCs w:val="20"/>
                <w:lang w:val="en-GB" w:eastAsia="zh-CN"/>
              </w:rPr>
              <w:t>Tree Kangaroo Exhibits at Au</w:t>
            </w:r>
            <w:ins w:id="0" w:author="Dajun Wang" w:date="2022-06-10T21:18:00Z">
              <w:r w:rsidR="009121F5">
                <w:rPr>
                  <w:rFonts w:ascii="Arial" w:eastAsia="MS Song" w:hAnsi="Arial" w:cs="Arial"/>
                  <w:bCs/>
                  <w:sz w:val="20"/>
                  <w:szCs w:val="20"/>
                  <w:lang w:val="en-GB" w:eastAsia="zh-CN"/>
                </w:rPr>
                <w:t>s</w:t>
              </w:r>
            </w:ins>
            <w:r w:rsidR="0082408A">
              <w:rPr>
                <w:rFonts w:ascii="Arial" w:eastAsia="MS Song" w:hAnsi="Arial" w:cs="Arial"/>
                <w:bCs/>
                <w:sz w:val="20"/>
                <w:szCs w:val="20"/>
                <w:lang w:val="en-GB" w:eastAsia="zh-CN"/>
              </w:rPr>
              <w:t>tralasia</w:t>
            </w:r>
          </w:p>
        </w:tc>
      </w:tr>
      <w:tr w:rsidR="005223BF" w:rsidRPr="0062441A" w14:paraId="5BD0B6C6" w14:textId="77777777" w:rsidTr="4F95D6AA">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c. Personal data</w:t>
            </w:r>
          </w:p>
        </w:tc>
      </w:tr>
      <w:tr w:rsidR="005223BF" w:rsidRPr="0062441A" w14:paraId="65ED5A37" w14:textId="77777777" w:rsidTr="4F95D6AA">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Name in full</w:t>
            </w:r>
          </w:p>
          <w:p w14:paraId="4BB43B34" w14:textId="0B7D4CA3" w:rsidR="0082408A" w:rsidRPr="0062441A" w:rsidRDefault="0082408A" w:rsidP="4F95D6AA">
            <w:pPr>
              <w:spacing w:after="0" w:line="240" w:lineRule="auto"/>
              <w:rPr>
                <w:rFonts w:ascii="Arial" w:eastAsia="SimSun" w:hAnsi="Arial" w:cs="Arial"/>
                <w:sz w:val="20"/>
                <w:szCs w:val="20"/>
                <w:lang w:val="en-GB" w:eastAsia="zh-CN"/>
              </w:rPr>
            </w:pPr>
            <w:r w:rsidRPr="4F95D6AA">
              <w:rPr>
                <w:rFonts w:ascii="Arial" w:eastAsia="SimSun" w:hAnsi="Arial" w:cs="Arial"/>
                <w:sz w:val="20"/>
                <w:szCs w:val="20"/>
                <w:lang w:val="en-GB" w:eastAsia="zh-CN"/>
              </w:rPr>
              <w:t xml:space="preserve">Song </w:t>
            </w:r>
            <w:proofErr w:type="spellStart"/>
            <w:r w:rsidRPr="4F95D6AA">
              <w:rPr>
                <w:rFonts w:ascii="Arial" w:eastAsia="SimSun" w:hAnsi="Arial" w:cs="Arial"/>
                <w:sz w:val="20"/>
                <w:szCs w:val="20"/>
                <w:lang w:val="en-GB" w:eastAsia="zh-CN"/>
              </w:rPr>
              <w:t>Xinru</w:t>
            </w:r>
            <w:proofErr w:type="spellEnd"/>
            <w:r w:rsidRPr="4F95D6AA">
              <w:rPr>
                <w:rFonts w:ascii="Arial" w:eastAsia="SimSun" w:hAnsi="Arial" w:cs="Arial"/>
                <w:sz w:val="20"/>
                <w:szCs w:val="20"/>
                <w:lang w:val="en-GB" w:eastAsia="zh-CN"/>
              </w:rPr>
              <w:t xml:space="preserve"> Joey</w:t>
            </w:r>
          </w:p>
          <w:p w14:paraId="41A5C215" w14:textId="114CA81C" w:rsidR="0082408A" w:rsidRPr="0062441A" w:rsidRDefault="0082408A" w:rsidP="006A7D69">
            <w:pPr>
              <w:spacing w:after="0" w:line="240" w:lineRule="auto"/>
              <w:rPr>
                <w:rFonts w:ascii="Arial" w:eastAsia="SimSun" w:hAnsi="Arial" w:cs="Arial"/>
                <w:sz w:val="20"/>
                <w:szCs w:val="20"/>
                <w:lang w:val="en-GB" w:eastAsia="zh-CN"/>
              </w:rPr>
            </w:pPr>
            <w:proofErr w:type="spellStart"/>
            <w:r w:rsidRPr="4F95D6AA">
              <w:rPr>
                <w:rFonts w:ascii="Arial" w:eastAsia="SimSun" w:hAnsi="Arial" w:cs="Arial"/>
                <w:sz w:val="20"/>
                <w:szCs w:val="20"/>
                <w:lang w:val="en-GB" w:eastAsia="zh-CN"/>
              </w:rPr>
              <w:t>Muhd</w:t>
            </w:r>
            <w:proofErr w:type="spellEnd"/>
            <w:r w:rsidRPr="4F95D6AA">
              <w:rPr>
                <w:rFonts w:ascii="Arial" w:eastAsia="SimSun" w:hAnsi="Arial" w:cs="Arial"/>
                <w:sz w:val="20"/>
                <w:szCs w:val="20"/>
                <w:lang w:val="en-GB" w:eastAsia="zh-CN"/>
              </w:rPr>
              <w:t xml:space="preserve"> Hafizuddin</w:t>
            </w: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5692400D" w:rsidR="005223BF" w:rsidRPr="0062441A" w:rsidRDefault="0082408A" w:rsidP="006A7D69">
            <w:pPr>
              <w:spacing w:after="200" w:line="240" w:lineRule="auto"/>
              <w:contextualSpacing/>
              <w:rPr>
                <w:rFonts w:ascii="Arial" w:eastAsia="MS Song" w:hAnsi="Arial" w:cs="Arial"/>
                <w:sz w:val="20"/>
                <w:szCs w:val="20"/>
                <w:lang w:val="en-GB"/>
              </w:rPr>
            </w:pPr>
            <w:proofErr w:type="spellStart"/>
            <w:r w:rsidRPr="4F95D6AA">
              <w:rPr>
                <w:rFonts w:ascii="Arial" w:eastAsia="MS Song" w:hAnsi="Arial" w:cs="Arial"/>
                <w:sz w:val="20"/>
                <w:szCs w:val="20"/>
                <w:lang w:val="en-GB"/>
              </w:rPr>
              <w:t>Mandai</w:t>
            </w:r>
            <w:proofErr w:type="spellEnd"/>
            <w:r w:rsidRPr="4F95D6AA">
              <w:rPr>
                <w:rFonts w:ascii="Arial" w:eastAsia="MS Song" w:hAnsi="Arial" w:cs="Arial"/>
                <w:sz w:val="20"/>
                <w:szCs w:val="20"/>
                <w:lang w:val="en-GB"/>
              </w:rPr>
              <w:t xml:space="preserve"> Nature Reserve</w:t>
            </w:r>
          </w:p>
        </w:tc>
      </w:tr>
      <w:tr w:rsidR="005223BF" w:rsidRPr="0062441A" w14:paraId="4B343A01" w14:textId="77777777" w:rsidTr="4F95D6AA">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5460CA8B" w:rsidR="005223BF" w:rsidRPr="0062441A" w:rsidRDefault="0082408A" w:rsidP="006A7D69">
            <w:pPr>
              <w:spacing w:after="0" w:line="240" w:lineRule="auto"/>
              <w:rPr>
                <w:rFonts w:ascii="Arial" w:eastAsia="SimSun" w:hAnsi="Arial" w:cs="Arial"/>
                <w:sz w:val="20"/>
                <w:szCs w:val="20"/>
                <w:lang w:val="en-GB" w:eastAsia="zh-CN"/>
              </w:rPr>
            </w:pPr>
            <w:r>
              <w:rPr>
                <w:rFonts w:ascii="Arial" w:eastAsia="SimSun" w:hAnsi="Arial" w:cs="Arial"/>
                <w:sz w:val="20"/>
                <w:szCs w:val="20"/>
                <w:lang w:val="en-GB" w:eastAsia="zh-CN"/>
              </w:rPr>
              <w:t>Singaporean</w:t>
            </w: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4F95D6AA">
              <w:rPr>
                <w:rFonts w:ascii="Arial" w:eastAsia="SimSun" w:hAnsi="Arial" w:cs="Arial"/>
                <w:sz w:val="20"/>
                <w:szCs w:val="20"/>
                <w:lang w:val="en-GB" w:eastAsia="zh-CN"/>
              </w:rPr>
              <w:t>Contact Information (email address, telephone number)</w:t>
            </w:r>
          </w:p>
          <w:p w14:paraId="225B0B66" w14:textId="262D6886" w:rsidR="005223BF" w:rsidRDefault="0082408A" w:rsidP="4F95D6AA">
            <w:pPr>
              <w:spacing w:after="0" w:line="240" w:lineRule="auto"/>
              <w:rPr>
                <w:rFonts w:ascii="Arial" w:eastAsia="SimSun" w:hAnsi="Arial" w:cs="Arial"/>
                <w:sz w:val="20"/>
                <w:szCs w:val="20"/>
                <w:lang w:val="en-GB" w:eastAsia="zh-CN"/>
              </w:rPr>
            </w:pPr>
            <w:r w:rsidRPr="4F95D6AA">
              <w:rPr>
                <w:rFonts w:ascii="Arial" w:eastAsia="SimSun" w:hAnsi="Arial" w:cs="Arial"/>
                <w:sz w:val="20"/>
                <w:szCs w:val="20"/>
                <w:lang w:val="en-GB" w:eastAsia="zh-CN"/>
              </w:rPr>
              <w:t>Joey:  90082773</w:t>
            </w:r>
            <w:r w:rsidR="4F95D6AA" w:rsidRPr="4F95D6AA">
              <w:rPr>
                <w:rFonts w:ascii="Arial" w:eastAsia="SimSun" w:hAnsi="Arial" w:cs="Arial"/>
                <w:sz w:val="20"/>
                <w:szCs w:val="20"/>
                <w:lang w:val="en-GB" w:eastAsia="zh-CN"/>
              </w:rPr>
              <w:t xml:space="preserve"> </w:t>
            </w:r>
          </w:p>
          <w:p w14:paraId="4985AC98" w14:textId="704BDE63" w:rsidR="005223BF" w:rsidRDefault="0082408A" w:rsidP="006A7D69">
            <w:pPr>
              <w:spacing w:after="0" w:line="240" w:lineRule="auto"/>
              <w:rPr>
                <w:rFonts w:ascii="Arial" w:eastAsia="SimSun" w:hAnsi="Arial" w:cs="Arial"/>
                <w:sz w:val="20"/>
                <w:szCs w:val="20"/>
                <w:lang w:val="en-GB" w:eastAsia="zh-CN"/>
              </w:rPr>
            </w:pPr>
            <w:r w:rsidRPr="4F95D6AA">
              <w:rPr>
                <w:rFonts w:ascii="Arial" w:eastAsia="SimSun" w:hAnsi="Arial" w:cs="Arial"/>
                <w:sz w:val="20"/>
                <w:szCs w:val="20"/>
                <w:lang w:val="en-GB" w:eastAsia="zh-CN"/>
              </w:rPr>
              <w:t>Hafiz: 94501283</w:t>
            </w:r>
          </w:p>
          <w:p w14:paraId="7CD9D102" w14:textId="77777777" w:rsidR="005223BF" w:rsidRPr="0062441A" w:rsidRDefault="005223BF" w:rsidP="006A7D69">
            <w:pPr>
              <w:spacing w:after="0" w:line="240" w:lineRule="auto"/>
              <w:rPr>
                <w:rFonts w:ascii="Arial" w:eastAsia="SimSun" w:hAnsi="Arial" w:cs="Arial"/>
                <w:sz w:val="20"/>
                <w:szCs w:val="20"/>
                <w:lang w:val="en-GB" w:eastAsia="zh-CN"/>
              </w:rPr>
            </w:pPr>
          </w:p>
        </w:tc>
      </w:tr>
      <w:tr w:rsidR="005223BF" w:rsidRPr="0062441A" w14:paraId="14A73360" w14:textId="77777777" w:rsidTr="4F95D6AA">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3D7328A2" w14:textId="689AE444" w:rsidR="005223BF" w:rsidRDefault="4F95D6AA" w:rsidP="006A7D69">
            <w:pPr>
              <w:spacing w:after="0" w:line="240" w:lineRule="auto"/>
              <w:rPr>
                <w:ins w:id="1" w:author="Dajun Wang" w:date="2022-06-10T21:18:00Z"/>
                <w:rFonts w:ascii="Arial" w:eastAsia="SimSun" w:hAnsi="Arial" w:cs="Arial"/>
                <w:sz w:val="20"/>
                <w:szCs w:val="20"/>
                <w:lang w:val="en-GB" w:eastAsia="zh-CN"/>
              </w:rPr>
            </w:pPr>
            <w:del w:id="2" w:author="Dajun Wang" w:date="2022-06-10T21:18:00Z">
              <w:r w:rsidRPr="4F95D6AA" w:rsidDel="009121F5">
                <w:rPr>
                  <w:rFonts w:ascii="Arial" w:eastAsia="SimSun" w:hAnsi="Arial" w:cs="Arial"/>
                  <w:sz w:val="20"/>
                  <w:szCs w:val="20"/>
                  <w:lang w:val="en-GB" w:eastAsia="zh-CN"/>
                </w:rPr>
                <w:delText xml:space="preserve">2months </w:delText>
              </w:r>
            </w:del>
            <w:ins w:id="3" w:author="Dajun Wang" w:date="2022-06-10T21:18:00Z">
              <w:r w:rsidR="009121F5">
                <w:rPr>
                  <w:rFonts w:ascii="Arial" w:eastAsia="SimSun" w:hAnsi="Arial" w:cs="Arial"/>
                  <w:sz w:val="20"/>
                  <w:szCs w:val="20"/>
                  <w:lang w:val="en-GB" w:eastAsia="zh-CN"/>
                </w:rPr>
                <w:t xml:space="preserve">Data collection: </w:t>
              </w:r>
            </w:ins>
            <w:r w:rsidRPr="4F95D6AA">
              <w:rPr>
                <w:rFonts w:ascii="Arial" w:eastAsia="SimSun" w:hAnsi="Arial" w:cs="Arial"/>
                <w:sz w:val="20"/>
                <w:szCs w:val="20"/>
                <w:lang w:val="en-GB" w:eastAsia="zh-CN"/>
              </w:rPr>
              <w:t>8 Jun 2022 – 8 August 2022</w:t>
            </w:r>
          </w:p>
          <w:p w14:paraId="48DA81E7" w14:textId="77777777" w:rsidR="009121F5" w:rsidRPr="0062441A" w:rsidRDefault="009121F5" w:rsidP="006A7D69">
            <w:pPr>
              <w:spacing w:after="0" w:line="240" w:lineRule="auto"/>
              <w:rPr>
                <w:rFonts w:ascii="Arial" w:eastAsia="SimSun" w:hAnsi="Arial" w:cs="Arial"/>
                <w:sz w:val="20"/>
                <w:szCs w:val="20"/>
                <w:lang w:val="en-GB" w:eastAsia="zh-CN"/>
              </w:rPr>
            </w:pPr>
          </w:p>
          <w:p w14:paraId="028588B3" w14:textId="77777777" w:rsidR="005223BF" w:rsidRPr="0062441A" w:rsidRDefault="005223BF" w:rsidP="006A7D69">
            <w:pPr>
              <w:spacing w:after="0" w:line="240" w:lineRule="auto"/>
              <w:rPr>
                <w:rFonts w:ascii="Arial" w:eastAsia="SimSun" w:hAnsi="Arial" w:cs="Arial"/>
                <w:color w:val="FF0000"/>
                <w:sz w:val="20"/>
                <w:szCs w:val="20"/>
                <w:lang w:val="en-GB" w:eastAsia="zh-CN"/>
              </w:rPr>
            </w:pPr>
          </w:p>
          <w:p w14:paraId="37AA71AE" w14:textId="6633F672"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7262F4" w:rsidRPr="0062441A">
              <w:rPr>
                <w:rFonts w:ascii="Arial" w:eastAsia="SimSun" w:hAnsi="Arial" w:cs="Arial"/>
                <w:i/>
                <w:iCs/>
                <w:sz w:val="20"/>
                <w:szCs w:val="20"/>
                <w:lang w:val="en-GB" w:eastAsia="zh-CN"/>
              </w:rPr>
              <w:t xml:space="preserve">WRS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7282738A"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WRS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5033F6CD"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For WRS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0C799773"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t>H</w:t>
            </w:r>
            <w:r w:rsidR="005223BF" w:rsidRPr="0062441A">
              <w:rPr>
                <w:rFonts w:ascii="Arial" w:eastAsia="MS Song" w:hAnsi="Arial" w:cs="Arial"/>
                <w:b/>
                <w:bCs/>
                <w:sz w:val="20"/>
                <w:szCs w:val="20"/>
                <w:lang w:val="en-GB" w:eastAsia="zh-CN"/>
              </w:rPr>
              <w:t>ave you obtained permission from your supervisor?</w:t>
            </w:r>
            <w:r w:rsidR="005223BF" w:rsidRPr="0062441A">
              <w:rPr>
                <w:rFonts w:ascii="Arial" w:eastAsia="MS Song" w:hAnsi="Arial" w:cs="Arial"/>
                <w:sz w:val="20"/>
                <w:szCs w:val="20"/>
                <w:lang w:val="en-GB" w:eastAsia="zh-CN"/>
              </w:rPr>
              <w:t xml:space="preserve"> </w:t>
            </w:r>
            <w:r w:rsidR="005223BF" w:rsidRPr="0082408A">
              <w:rPr>
                <w:rFonts w:ascii="Arial" w:eastAsia="MS Song" w:hAnsi="Arial" w:cs="Arial"/>
                <w:sz w:val="20"/>
                <w:szCs w:val="20"/>
                <w:highlight w:val="yellow"/>
                <w:lang w:val="en-GB" w:eastAsia="zh-CN"/>
              </w:rPr>
              <w:t>Yes</w:t>
            </w:r>
            <w:r w:rsidR="005223BF" w:rsidRPr="0062441A">
              <w:rPr>
                <w:rFonts w:ascii="Arial" w:eastAsia="MS Song" w:hAnsi="Arial" w:cs="Arial"/>
                <w:sz w:val="20"/>
                <w:szCs w:val="20"/>
                <w:lang w:val="en-GB" w:eastAsia="zh-CN"/>
              </w:rPr>
              <w:t>/No</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p>
          <w:p w14:paraId="4CED6963" w14:textId="7BF2B9FD" w:rsidR="001A7EA5" w:rsidRPr="0082408A" w:rsidRDefault="0082408A"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sz w:val="20"/>
                <w:szCs w:val="20"/>
                <w:lang w:val="en-GB" w:eastAsia="zh-CN"/>
              </w:rPr>
              <w:t xml:space="preserve">Razak Jaffar; Assistant Curator </w:t>
            </w: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52073CA1"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Part III – </w:t>
            </w:r>
            <w:r w:rsidR="001A7EA5" w:rsidRPr="0062441A">
              <w:rPr>
                <w:rFonts w:ascii="Arial" w:eastAsia="MS Song" w:hAnsi="Arial" w:cs="Arial"/>
                <w:b/>
                <w:sz w:val="20"/>
                <w:szCs w:val="20"/>
                <w:lang w:val="en-GB" w:eastAsia="zh-CN"/>
              </w:rPr>
              <w:t>For non-WRS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287363AA"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WRS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6DC33251"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WRS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WRS)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4F95D6AA">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4F95D6AA">
        <w:trPr>
          <w:trHeight w:val="368"/>
        </w:trPr>
        <w:tc>
          <w:tcPr>
            <w:tcW w:w="9540" w:type="dxa"/>
            <w:shd w:val="clear" w:color="auto" w:fill="auto"/>
          </w:tcPr>
          <w:p w14:paraId="52397068" w14:textId="77777777" w:rsidR="005223BF" w:rsidRPr="00C87CBD"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MS Song" w:hAnsi="Arial" w:cs="Arial"/>
                <w:b/>
                <w:sz w:val="20"/>
                <w:szCs w:val="20"/>
                <w:lang w:val="en-GB" w:eastAsia="zh-CN"/>
              </w:rPr>
              <w:t xml:space="preserve">a. Summary of proposed project: </w:t>
            </w:r>
            <w:r w:rsidRPr="00C87CBD">
              <w:rPr>
                <w:rFonts w:ascii="Arial" w:eastAsia="MS Song" w:hAnsi="Arial" w:cs="Arial"/>
                <w:i/>
                <w:color w:val="806000" w:themeColor="accent4" w:themeShade="80"/>
                <w:sz w:val="20"/>
                <w:szCs w:val="20"/>
                <w:lang w:val="en-GB" w:eastAsia="zh-CN"/>
              </w:rPr>
              <w:t>At least 300 words</w:t>
            </w:r>
          </w:p>
          <w:p w14:paraId="17B37F01" w14:textId="77777777" w:rsidR="005223BF"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2F525655" w14:textId="46541FF9" w:rsidR="0082408A" w:rsidRPr="00C87CBD" w:rsidRDefault="0082408A" w:rsidP="4D25E2E2">
            <w:pPr>
              <w:spacing w:after="0" w:line="240" w:lineRule="auto"/>
              <w:rPr>
                <w:rFonts w:ascii="Arial" w:eastAsia="MS Song" w:hAnsi="Arial" w:cs="Arial"/>
                <w:sz w:val="20"/>
                <w:szCs w:val="20"/>
                <w:lang w:val="en-GB" w:eastAsia="zh-CN"/>
              </w:rPr>
            </w:pPr>
            <w:r w:rsidRPr="4D25E2E2">
              <w:rPr>
                <w:rFonts w:ascii="Arial" w:eastAsia="MS Song" w:hAnsi="Arial" w:cs="Arial"/>
                <w:sz w:val="20"/>
                <w:szCs w:val="20"/>
                <w:lang w:val="en-GB" w:eastAsia="zh-CN"/>
              </w:rPr>
              <w:t xml:space="preserve">To </w:t>
            </w:r>
            <w:r w:rsidR="339669B7" w:rsidRPr="4D25E2E2">
              <w:rPr>
                <w:rFonts w:ascii="Arial" w:eastAsia="MS Song" w:hAnsi="Arial" w:cs="Arial"/>
                <w:sz w:val="20"/>
                <w:szCs w:val="20"/>
                <w:lang w:val="en-GB" w:eastAsia="zh-CN"/>
              </w:rPr>
              <w:t>measure respiratory rate of th</w:t>
            </w:r>
            <w:r w:rsidR="45F6B7C4" w:rsidRPr="4D25E2E2">
              <w:rPr>
                <w:rFonts w:ascii="Arial" w:eastAsia="MS Song" w:hAnsi="Arial" w:cs="Arial"/>
                <w:sz w:val="20"/>
                <w:szCs w:val="20"/>
                <w:lang w:val="en-GB" w:eastAsia="zh-CN"/>
              </w:rPr>
              <w:t xml:space="preserve">e </w:t>
            </w:r>
            <w:r w:rsidR="339669B7" w:rsidRPr="4D25E2E2">
              <w:rPr>
                <w:rFonts w:ascii="Arial" w:eastAsia="MS Song" w:hAnsi="Arial" w:cs="Arial"/>
                <w:sz w:val="20"/>
                <w:szCs w:val="20"/>
                <w:lang w:val="en-GB" w:eastAsia="zh-CN"/>
              </w:rPr>
              <w:t xml:space="preserve">Goodfellow’s Tree Kangaroo </w:t>
            </w:r>
            <w:r w:rsidR="51D6C24C" w:rsidRPr="4D25E2E2">
              <w:rPr>
                <w:rFonts w:ascii="Arial" w:eastAsia="MS Song" w:hAnsi="Arial" w:cs="Arial"/>
                <w:sz w:val="20"/>
                <w:szCs w:val="20"/>
                <w:lang w:val="en-GB" w:eastAsia="zh-CN"/>
              </w:rPr>
              <w:t xml:space="preserve">in the Singapore Zoo collection </w:t>
            </w:r>
            <w:r w:rsidR="339669B7" w:rsidRPr="4D25E2E2">
              <w:rPr>
                <w:rFonts w:ascii="Arial" w:eastAsia="MS Song" w:hAnsi="Arial" w:cs="Arial"/>
                <w:sz w:val="20"/>
                <w:szCs w:val="20"/>
                <w:lang w:val="en-GB" w:eastAsia="zh-CN"/>
              </w:rPr>
              <w:t>relative to temperature and humidity of the environmen</w:t>
            </w:r>
            <w:r w:rsidR="6B17233B" w:rsidRPr="4D25E2E2">
              <w:rPr>
                <w:rFonts w:ascii="Arial" w:eastAsia="MS Song" w:hAnsi="Arial" w:cs="Arial"/>
                <w:sz w:val="20"/>
                <w:szCs w:val="20"/>
                <w:lang w:val="en-GB" w:eastAsia="zh-CN"/>
              </w:rPr>
              <w:t xml:space="preserve">t. </w:t>
            </w:r>
          </w:p>
          <w:p w14:paraId="009A240C" w14:textId="3717F459" w:rsidR="0082408A" w:rsidRPr="00C87CBD" w:rsidRDefault="0082408A" w:rsidP="4D25E2E2">
            <w:pPr>
              <w:spacing w:after="0" w:line="240" w:lineRule="auto"/>
              <w:rPr>
                <w:rFonts w:ascii="Arial" w:eastAsia="MS Song" w:hAnsi="Arial" w:cs="Arial"/>
                <w:sz w:val="20"/>
                <w:szCs w:val="20"/>
                <w:lang w:val="en-GB" w:eastAsia="zh-CN"/>
              </w:rPr>
            </w:pPr>
          </w:p>
        </w:tc>
      </w:tr>
      <w:tr w:rsidR="005223BF" w14:paraId="550BF76D" w14:textId="77777777" w:rsidTr="4F95D6AA">
        <w:trPr>
          <w:trHeight w:val="887"/>
        </w:trPr>
        <w:tc>
          <w:tcPr>
            <w:tcW w:w="9540" w:type="dxa"/>
            <w:shd w:val="clear" w:color="auto" w:fill="auto"/>
          </w:tcPr>
          <w:p w14:paraId="53B2A399" w14:textId="42AB1FCD" w:rsidR="005223BF" w:rsidRPr="00C87CBD" w:rsidRDefault="005223BF" w:rsidP="4D25E2E2">
            <w:pPr>
              <w:autoSpaceDE w:val="0"/>
              <w:autoSpaceDN w:val="0"/>
              <w:adjustRightInd w:val="0"/>
              <w:spacing w:after="0" w:line="240" w:lineRule="auto"/>
              <w:jc w:val="both"/>
              <w:rPr>
                <w:rFonts w:ascii="Arial" w:eastAsia="SimSun" w:hAnsi="Arial" w:cs="Arial"/>
                <w:i/>
                <w:iCs/>
                <w:sz w:val="20"/>
                <w:szCs w:val="20"/>
                <w:lang w:val="en-GB" w:eastAsia="zh-CN"/>
              </w:rPr>
            </w:pPr>
            <w:r w:rsidRPr="4D25E2E2">
              <w:rPr>
                <w:rFonts w:ascii="Arial" w:eastAsia="MS Song" w:hAnsi="Arial" w:cs="Arial"/>
                <w:b/>
                <w:bCs/>
                <w:sz w:val="20"/>
                <w:szCs w:val="20"/>
                <w:lang w:val="en-GB" w:eastAsia="zh-CN"/>
              </w:rPr>
              <w:t xml:space="preserve">b. Details of project: </w:t>
            </w:r>
            <w:r w:rsidRPr="4D25E2E2">
              <w:rPr>
                <w:rFonts w:ascii="Arial" w:eastAsia="MS Song" w:hAnsi="Arial" w:cs="Arial"/>
                <w:i/>
                <w:iCs/>
                <w:color w:val="806000" w:themeColor="accent4" w:themeShade="80"/>
                <w:sz w:val="20"/>
                <w:szCs w:val="20"/>
                <w:lang w:val="en-GB" w:eastAsia="zh-CN"/>
              </w:rPr>
              <w:t>3-5 pages (excl. pictures) stating</w:t>
            </w:r>
            <w:r w:rsidRPr="4D25E2E2">
              <w:rPr>
                <w:rFonts w:ascii="Arial" w:eastAsia="MS Song" w:hAnsi="Arial" w:cs="Arial"/>
                <w:color w:val="806000" w:themeColor="accent4" w:themeShade="80"/>
                <w:sz w:val="20"/>
                <w:szCs w:val="20"/>
                <w:lang w:val="en-GB" w:eastAsia="zh-CN"/>
              </w:rPr>
              <w:t xml:space="preserve"> </w:t>
            </w:r>
            <w:r w:rsidRPr="4D25E2E2">
              <w:rPr>
                <w:rFonts w:ascii="Arial" w:eastAsia="MS Song" w:hAnsi="Arial" w:cs="Arial"/>
                <w:i/>
                <w:iCs/>
                <w:color w:val="806000" w:themeColor="accent4" w:themeShade="80"/>
                <w:sz w:val="20"/>
                <w:szCs w:val="20"/>
                <w:lang w:val="en-GB" w:eastAsia="zh-CN"/>
              </w:rPr>
              <w:t xml:space="preserve">Goals and </w:t>
            </w:r>
            <w:r w:rsidRPr="4D25E2E2">
              <w:rPr>
                <w:rFonts w:ascii="Arial" w:eastAsia="SimSun" w:hAnsi="Arial" w:cs="Arial"/>
                <w:i/>
                <w:iCs/>
                <w:color w:val="806000" w:themeColor="accent4" w:themeShade="80"/>
                <w:sz w:val="20"/>
                <w:szCs w:val="20"/>
                <w:lang w:val="en-GB" w:eastAsia="zh-CN"/>
              </w:rPr>
              <w:t xml:space="preserve">Objectives, Methods, Expected results and conservation out-puts. To clearly address the support criteria above. </w:t>
            </w:r>
          </w:p>
          <w:p w14:paraId="29FF8EC7" w14:textId="65054711" w:rsidR="005223BF" w:rsidRPr="00C87CBD" w:rsidRDefault="005223BF" w:rsidP="4D25E2E2">
            <w:pPr>
              <w:autoSpaceDE w:val="0"/>
              <w:autoSpaceDN w:val="0"/>
              <w:adjustRightInd w:val="0"/>
              <w:spacing w:after="0" w:line="240" w:lineRule="auto"/>
              <w:jc w:val="both"/>
              <w:rPr>
                <w:rFonts w:ascii="Arial" w:eastAsia="MS Song" w:hAnsi="Arial" w:cs="Arial"/>
                <w:i/>
                <w:iCs/>
                <w:sz w:val="20"/>
                <w:szCs w:val="20"/>
                <w:lang w:val="en-GB" w:eastAsia="zh-CN"/>
              </w:rPr>
            </w:pPr>
          </w:p>
          <w:p w14:paraId="4EE15DB9" w14:textId="65054711" w:rsidR="005223BF" w:rsidRPr="00C87CBD" w:rsidRDefault="58606F83" w:rsidP="4D25E2E2">
            <w:pPr>
              <w:spacing w:after="0" w:line="240" w:lineRule="auto"/>
              <w:rPr>
                <w:rFonts w:ascii="Arial" w:eastAsia="MS Song" w:hAnsi="Arial" w:cs="Arial"/>
                <w:b/>
                <w:bCs/>
                <w:sz w:val="20"/>
                <w:szCs w:val="20"/>
                <w:lang w:val="en-GB" w:eastAsia="zh-CN"/>
              </w:rPr>
            </w:pPr>
            <w:r w:rsidRPr="4D25E2E2">
              <w:rPr>
                <w:rFonts w:ascii="Arial" w:eastAsia="MS Song" w:hAnsi="Arial" w:cs="Arial"/>
                <w:b/>
                <w:bCs/>
                <w:sz w:val="20"/>
                <w:szCs w:val="20"/>
                <w:lang w:val="en-GB" w:eastAsia="zh-CN"/>
              </w:rPr>
              <w:t>Goals and Objectives:</w:t>
            </w:r>
          </w:p>
          <w:p w14:paraId="3B088C61" w14:textId="0C931121" w:rsidR="005223BF" w:rsidRPr="00C87CBD" w:rsidRDefault="2A1A90C1" w:rsidP="4D25E2E2">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t xml:space="preserve">To determine if the respiratory rate and body temperature </w:t>
            </w:r>
            <w:r w:rsidR="73A17F80" w:rsidRPr="4F95D6AA">
              <w:rPr>
                <w:rFonts w:ascii="Arial" w:eastAsia="MS Song" w:hAnsi="Arial" w:cs="Arial"/>
                <w:sz w:val="20"/>
                <w:szCs w:val="20"/>
                <w:lang w:val="en-GB" w:eastAsia="zh-CN"/>
              </w:rPr>
              <w:t xml:space="preserve">of these animals is </w:t>
            </w:r>
            <w:r w:rsidR="15D36B93" w:rsidRPr="4F95D6AA">
              <w:rPr>
                <w:rFonts w:ascii="Arial" w:eastAsia="MS Song" w:hAnsi="Arial" w:cs="Arial"/>
                <w:sz w:val="20"/>
                <w:szCs w:val="20"/>
                <w:lang w:val="en-GB" w:eastAsia="zh-CN"/>
              </w:rPr>
              <w:t xml:space="preserve">correlated to </w:t>
            </w:r>
            <w:r w:rsidR="1DC3B5D6" w:rsidRPr="4F95D6AA">
              <w:rPr>
                <w:rFonts w:ascii="Arial" w:eastAsia="MS Song" w:hAnsi="Arial" w:cs="Arial"/>
                <w:sz w:val="20"/>
                <w:szCs w:val="20"/>
                <w:lang w:val="en-GB" w:eastAsia="zh-CN"/>
              </w:rPr>
              <w:t>environmental factors such as temperature and humidity</w:t>
            </w:r>
            <w:r w:rsidR="33375CC2" w:rsidRPr="4F95D6AA">
              <w:rPr>
                <w:rFonts w:ascii="Arial" w:eastAsia="MS Song" w:hAnsi="Arial" w:cs="Arial"/>
                <w:sz w:val="20"/>
                <w:szCs w:val="20"/>
                <w:lang w:val="en-GB" w:eastAsia="zh-CN"/>
              </w:rPr>
              <w:t xml:space="preserve">. </w:t>
            </w:r>
          </w:p>
          <w:p w14:paraId="465E2C81" w14:textId="704DC7AC" w:rsidR="4F95D6AA" w:rsidRDefault="4F95D6AA" w:rsidP="4F95D6AA">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t xml:space="preserve">To determine if there is a difference in respiratory rate and temperature for animals of different ages. </w:t>
            </w:r>
          </w:p>
          <w:p w14:paraId="3A4545B5" w14:textId="2DBC2CDC" w:rsidR="33375CC2" w:rsidRDefault="33375CC2" w:rsidP="4F95D6AA">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t>To determine the baseline respiratory rate of this species relative to the activity level.</w:t>
            </w:r>
          </w:p>
          <w:p w14:paraId="7CBAD06E" w14:textId="56230CA3" w:rsidR="4F95D6AA" w:rsidRDefault="4F95D6AA" w:rsidP="4F95D6AA">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t xml:space="preserve">To determine activity level and spatial use of the exhibit in relation to the environmental parameters. </w:t>
            </w:r>
          </w:p>
          <w:p w14:paraId="371EA2D6" w14:textId="65054711" w:rsidR="005223BF" w:rsidRPr="00C87CBD" w:rsidRDefault="005223BF" w:rsidP="4D25E2E2">
            <w:pPr>
              <w:spacing w:after="0" w:line="240" w:lineRule="auto"/>
              <w:rPr>
                <w:rFonts w:ascii="Arial" w:eastAsia="MS Song" w:hAnsi="Arial" w:cs="Arial"/>
                <w:sz w:val="20"/>
                <w:szCs w:val="20"/>
                <w:lang w:val="en-GB" w:eastAsia="zh-CN"/>
              </w:rPr>
            </w:pPr>
          </w:p>
          <w:p w14:paraId="6A7C6272" w14:textId="65054711" w:rsidR="005223BF" w:rsidRPr="00C87CBD" w:rsidRDefault="5F77ECAF" w:rsidP="4D25E2E2">
            <w:pPr>
              <w:spacing w:after="0" w:line="240" w:lineRule="auto"/>
              <w:rPr>
                <w:rFonts w:ascii="Arial" w:eastAsia="MS Song" w:hAnsi="Arial" w:cs="Arial"/>
                <w:b/>
                <w:bCs/>
                <w:sz w:val="20"/>
                <w:szCs w:val="20"/>
                <w:lang w:val="en-GB" w:eastAsia="zh-CN"/>
              </w:rPr>
            </w:pPr>
            <w:r w:rsidRPr="4D25E2E2">
              <w:rPr>
                <w:rFonts w:ascii="Arial" w:eastAsia="MS Song" w:hAnsi="Arial" w:cs="Arial"/>
                <w:b/>
                <w:bCs/>
                <w:sz w:val="20"/>
                <w:szCs w:val="20"/>
                <w:lang w:val="en-GB" w:eastAsia="zh-CN"/>
              </w:rPr>
              <w:t xml:space="preserve">Method: </w:t>
            </w:r>
          </w:p>
          <w:p w14:paraId="74A305C3" w14:textId="5C9DE76F" w:rsidR="005223BF" w:rsidRPr="00C87CBD" w:rsidRDefault="489B6294" w:rsidP="4D25E2E2">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t>Current sample size is 2 animals, 2 males; one of the males is relatively young (born Feb 2020) while the other male is 8 years of age. They are also housed in two different areas; the adult male is housed in an outdoor exhibit with an indoor sheltered den area, while the young male is housed in an indoor exhibit.</w:t>
            </w:r>
          </w:p>
          <w:p w14:paraId="7861B7E5" w14:textId="65054711" w:rsidR="005223BF" w:rsidRPr="00C87CBD" w:rsidRDefault="005223BF" w:rsidP="4D25E2E2">
            <w:pPr>
              <w:spacing w:after="0" w:line="240" w:lineRule="auto"/>
              <w:rPr>
                <w:rFonts w:ascii="Arial" w:eastAsia="MS Song" w:hAnsi="Arial" w:cs="Arial"/>
                <w:sz w:val="20"/>
                <w:szCs w:val="20"/>
                <w:lang w:val="en-GB" w:eastAsia="zh-CN"/>
              </w:rPr>
            </w:pPr>
          </w:p>
          <w:p w14:paraId="2BAEA3A3" w14:textId="6218E717" w:rsidR="4F95D6AA" w:rsidRDefault="4F95D6AA" w:rsidP="4F95D6AA">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t xml:space="preserve">Activity and spatial use are recorded in 15second intervals over a period of 20mins (total of 80 intervals per session), with 5 sessions throughout the day from 0900h to 1500h with the help of the </w:t>
            </w:r>
            <w:proofErr w:type="spellStart"/>
            <w:r w:rsidRPr="4F95D6AA">
              <w:rPr>
                <w:rFonts w:ascii="Arial" w:eastAsia="MS Song" w:hAnsi="Arial" w:cs="Arial"/>
                <w:sz w:val="20"/>
                <w:szCs w:val="20"/>
                <w:lang w:val="en-GB" w:eastAsia="zh-CN"/>
              </w:rPr>
              <w:t>ZooMonitor</w:t>
            </w:r>
            <w:proofErr w:type="spellEnd"/>
            <w:r w:rsidRPr="4F95D6AA">
              <w:rPr>
                <w:rFonts w:ascii="Arial" w:eastAsia="MS Song" w:hAnsi="Arial" w:cs="Arial"/>
                <w:sz w:val="20"/>
                <w:szCs w:val="20"/>
                <w:lang w:val="en-GB" w:eastAsia="zh-CN"/>
              </w:rPr>
              <w:t xml:space="preserve"> app. Activity is observed using a pre-determined ethogram. Spatial use is observed by plotting the location of the animal on the exhibit map, noting its elevation in the exhibit (4 levels of elevation pre-determined for each exhibit) and shade use is also noted (whether the animal is in the sun/shade) for the outdoor exhibit. </w:t>
            </w:r>
          </w:p>
          <w:p w14:paraId="36A0B0F4" w14:textId="432C5DFA" w:rsidR="6771DE12" w:rsidRDefault="6771DE12" w:rsidP="4F95D6AA">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lastRenderedPageBreak/>
              <w:t xml:space="preserve">Respiratory rate will be taken every hour after the 20min behavioural observation periods. It will be determined by manual count, 3 times in 10s blocks and the average is taken of the three counts and will be multiplied by 6 to give the respiratory rate per minute. </w:t>
            </w:r>
          </w:p>
          <w:p w14:paraId="2738AB03" w14:textId="526E2581" w:rsidR="4F95D6AA" w:rsidRDefault="4F95D6AA" w:rsidP="4F95D6AA">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t xml:space="preserve">Temperature of the animal is taken using a Non-contact Forehead Infrared Thermometer every hour. Readings will be taken at different areas (Forehead, Forearms, Back, Scrotum), both the Body Temperature and Surface Temperature is noted to see if there is a significant difference. </w:t>
            </w:r>
          </w:p>
          <w:p w14:paraId="759DCC11" w14:textId="56882C28" w:rsidR="5C7BBE72" w:rsidRDefault="5C7BBE72" w:rsidP="4F95D6AA">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t xml:space="preserve">Ambient temperature and humidity parameters will also be recorded using the </w:t>
            </w:r>
            <w:proofErr w:type="spellStart"/>
            <w:r w:rsidRPr="4F95D6AA">
              <w:rPr>
                <w:rFonts w:ascii="Arial" w:eastAsia="MS Song" w:hAnsi="Arial" w:cs="Arial"/>
                <w:sz w:val="20"/>
                <w:szCs w:val="20"/>
                <w:lang w:val="en-GB" w:eastAsia="zh-CN"/>
              </w:rPr>
              <w:t>Exoterra</w:t>
            </w:r>
            <w:proofErr w:type="spellEnd"/>
            <w:r w:rsidRPr="4F95D6AA">
              <w:rPr>
                <w:rFonts w:ascii="Arial" w:eastAsia="MS Song" w:hAnsi="Arial" w:cs="Arial"/>
                <w:sz w:val="20"/>
                <w:szCs w:val="20"/>
                <w:lang w:val="en-GB" w:eastAsia="zh-CN"/>
              </w:rPr>
              <w:t xml:space="preserve"> </w:t>
            </w:r>
            <w:proofErr w:type="spellStart"/>
            <w:r w:rsidRPr="4F95D6AA">
              <w:rPr>
                <w:rFonts w:ascii="Arial" w:eastAsia="MS Song" w:hAnsi="Arial" w:cs="Arial"/>
                <w:sz w:val="20"/>
                <w:szCs w:val="20"/>
                <w:lang w:val="en-GB" w:eastAsia="zh-CN"/>
              </w:rPr>
              <w:t>Combometer</w:t>
            </w:r>
            <w:proofErr w:type="spellEnd"/>
            <w:r w:rsidRPr="4F95D6AA">
              <w:rPr>
                <w:rFonts w:ascii="Arial" w:eastAsia="MS Song" w:hAnsi="Arial" w:cs="Arial"/>
                <w:sz w:val="20"/>
                <w:szCs w:val="20"/>
                <w:lang w:val="en-GB" w:eastAsia="zh-CN"/>
              </w:rPr>
              <w:t xml:space="preserve"> that measures temperature and humidity inside the exhibit where the animals are.</w:t>
            </w:r>
          </w:p>
          <w:p w14:paraId="29956CE7" w14:textId="28620F8B" w:rsidR="4F95D6AA" w:rsidRDefault="4F95D6AA" w:rsidP="4F95D6AA">
            <w:pPr>
              <w:spacing w:after="0" w:line="240" w:lineRule="auto"/>
              <w:rPr>
                <w:rFonts w:ascii="Arial" w:eastAsia="MS Song" w:hAnsi="Arial" w:cs="Arial"/>
                <w:sz w:val="20"/>
                <w:szCs w:val="20"/>
                <w:lang w:val="en-GB" w:eastAsia="zh-CN"/>
              </w:rPr>
            </w:pPr>
          </w:p>
          <w:p w14:paraId="5633C622" w14:textId="65054711" w:rsidR="005223BF" w:rsidRPr="00C87CBD" w:rsidRDefault="005223BF" w:rsidP="4D25E2E2">
            <w:pPr>
              <w:spacing w:after="0" w:line="240" w:lineRule="auto"/>
              <w:rPr>
                <w:rFonts w:ascii="Arial" w:eastAsia="MS Song" w:hAnsi="Arial" w:cs="Arial"/>
                <w:sz w:val="20"/>
                <w:szCs w:val="20"/>
                <w:lang w:val="en-GB" w:eastAsia="zh-CN"/>
              </w:rPr>
            </w:pPr>
          </w:p>
          <w:p w14:paraId="4AA8ADF5" w14:textId="65054711" w:rsidR="005223BF" w:rsidRPr="00C87CBD" w:rsidRDefault="3BA58EA5" w:rsidP="4D25E2E2">
            <w:pPr>
              <w:spacing w:after="0" w:line="240" w:lineRule="auto"/>
              <w:rPr>
                <w:rFonts w:ascii="Arial" w:eastAsia="MS Song" w:hAnsi="Arial" w:cs="Arial"/>
                <w:b/>
                <w:bCs/>
                <w:sz w:val="20"/>
                <w:szCs w:val="20"/>
                <w:lang w:val="en-GB" w:eastAsia="zh-CN"/>
              </w:rPr>
            </w:pPr>
            <w:r w:rsidRPr="4D25E2E2">
              <w:rPr>
                <w:rFonts w:ascii="Arial" w:eastAsia="MS Song" w:hAnsi="Arial" w:cs="Arial"/>
                <w:b/>
                <w:bCs/>
                <w:sz w:val="20"/>
                <w:szCs w:val="20"/>
                <w:lang w:val="en-GB" w:eastAsia="zh-CN"/>
              </w:rPr>
              <w:t xml:space="preserve">Expected results: </w:t>
            </w:r>
          </w:p>
          <w:p w14:paraId="694385A1" w14:textId="0D97477D" w:rsidR="005223BF" w:rsidRPr="00C87CBD" w:rsidRDefault="0AD5A117" w:rsidP="4D25E2E2">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t xml:space="preserve">Respiratory rate will increase </w:t>
            </w:r>
            <w:r w:rsidR="0FED599D" w:rsidRPr="4F95D6AA">
              <w:rPr>
                <w:rFonts w:ascii="Arial" w:eastAsia="MS Song" w:hAnsi="Arial" w:cs="Arial"/>
                <w:sz w:val="20"/>
                <w:szCs w:val="20"/>
                <w:lang w:val="en-GB" w:eastAsia="zh-CN"/>
              </w:rPr>
              <w:t xml:space="preserve">with increasing </w:t>
            </w:r>
            <w:r w:rsidRPr="4F95D6AA">
              <w:rPr>
                <w:rFonts w:ascii="Arial" w:eastAsia="MS Song" w:hAnsi="Arial" w:cs="Arial"/>
                <w:sz w:val="20"/>
                <w:szCs w:val="20"/>
                <w:lang w:val="en-GB" w:eastAsia="zh-CN"/>
              </w:rPr>
              <w:t xml:space="preserve">temperature and/or humidity. </w:t>
            </w:r>
          </w:p>
          <w:p w14:paraId="015E844F" w14:textId="5EEC8530" w:rsidR="005223BF" w:rsidRPr="00C87CBD" w:rsidRDefault="593D6AD1" w:rsidP="4D25E2E2">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t>Respiratory rate will vary depending on the activity of the animal</w:t>
            </w:r>
            <w:r w:rsidR="599DD904" w:rsidRPr="4F95D6AA">
              <w:rPr>
                <w:rFonts w:ascii="Arial" w:eastAsia="MS Song" w:hAnsi="Arial" w:cs="Arial"/>
                <w:sz w:val="20"/>
                <w:szCs w:val="20"/>
                <w:lang w:val="en-GB" w:eastAsia="zh-CN"/>
              </w:rPr>
              <w:t>.</w:t>
            </w:r>
          </w:p>
          <w:p w14:paraId="0B6A1570" w14:textId="7AB0D550" w:rsidR="4F95D6AA" w:rsidRDefault="4F95D6AA" w:rsidP="4F95D6AA">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t xml:space="preserve">Animals are likely to be less active with increasing temperature and humidity. </w:t>
            </w:r>
          </w:p>
          <w:p w14:paraId="61B4B3E9" w14:textId="0BE22F08" w:rsidR="4F95D6AA" w:rsidRDefault="4F95D6AA" w:rsidP="4F95D6AA">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t xml:space="preserve">Animals will use shaded areas more (outdoor exhibit) and areas that are exposed to more wind from the fan/ outside the exhibit area more (indoor exhibit). </w:t>
            </w:r>
          </w:p>
          <w:p w14:paraId="3FE38BDD" w14:textId="08F5F4DF" w:rsidR="4F95D6AA" w:rsidRDefault="4F95D6AA" w:rsidP="4F95D6AA">
            <w:pPr>
              <w:spacing w:after="0" w:line="240" w:lineRule="auto"/>
              <w:rPr>
                <w:rFonts w:ascii="Arial" w:eastAsia="MS Song" w:hAnsi="Arial" w:cs="Arial"/>
                <w:sz w:val="20"/>
                <w:szCs w:val="20"/>
                <w:lang w:val="en-GB" w:eastAsia="zh-CN"/>
              </w:rPr>
            </w:pPr>
            <w:r w:rsidRPr="4F95D6AA">
              <w:rPr>
                <w:rFonts w:ascii="Arial" w:eastAsia="MS Song" w:hAnsi="Arial" w:cs="Arial"/>
                <w:sz w:val="20"/>
                <w:szCs w:val="20"/>
                <w:lang w:val="en-GB" w:eastAsia="zh-CN"/>
              </w:rPr>
              <w:t xml:space="preserve">Temperature of the animal will increase with increasing ambient temperature. </w:t>
            </w:r>
          </w:p>
          <w:p w14:paraId="65E63DE6" w14:textId="078202A7" w:rsidR="005223BF" w:rsidRPr="00C87CBD" w:rsidRDefault="005223BF" w:rsidP="4D25E2E2">
            <w:pPr>
              <w:spacing w:after="0" w:line="240" w:lineRule="auto"/>
              <w:rPr>
                <w:rFonts w:ascii="Arial" w:eastAsia="MS Song" w:hAnsi="Arial" w:cs="Arial"/>
                <w:sz w:val="20"/>
                <w:szCs w:val="20"/>
                <w:lang w:val="en-GB" w:eastAsia="zh-CN"/>
              </w:rPr>
            </w:pPr>
          </w:p>
          <w:p w14:paraId="1CE54526" w14:textId="06F71837" w:rsidR="005223BF" w:rsidRPr="00C87CBD" w:rsidRDefault="76742BD1" w:rsidP="4D25E2E2">
            <w:pPr>
              <w:spacing w:after="0" w:line="240" w:lineRule="auto"/>
              <w:rPr>
                <w:rFonts w:ascii="Arial" w:eastAsia="MS Song" w:hAnsi="Arial" w:cs="Arial"/>
                <w:b/>
                <w:bCs/>
                <w:sz w:val="20"/>
                <w:szCs w:val="20"/>
                <w:lang w:val="en-GB" w:eastAsia="zh-CN"/>
              </w:rPr>
            </w:pPr>
            <w:r w:rsidRPr="4D25E2E2">
              <w:rPr>
                <w:rFonts w:ascii="Arial" w:eastAsia="MS Song" w:hAnsi="Arial" w:cs="Arial"/>
                <w:b/>
                <w:bCs/>
                <w:sz w:val="20"/>
                <w:szCs w:val="20"/>
                <w:lang w:val="en-GB" w:eastAsia="zh-CN"/>
              </w:rPr>
              <w:t>Conservation Outputs:</w:t>
            </w:r>
          </w:p>
          <w:p w14:paraId="50753E59" w14:textId="492FB65A" w:rsidR="005223BF" w:rsidRPr="00C87CBD" w:rsidRDefault="2B7812E0" w:rsidP="4D25E2E2">
            <w:pPr>
              <w:spacing w:after="0" w:line="240" w:lineRule="auto"/>
              <w:rPr>
                <w:rFonts w:ascii="Arial" w:eastAsia="MS Song" w:hAnsi="Arial" w:cs="Arial"/>
                <w:sz w:val="20"/>
                <w:szCs w:val="20"/>
                <w:lang w:val="en-GB" w:eastAsia="zh-CN"/>
              </w:rPr>
            </w:pPr>
            <w:r w:rsidRPr="4D25E2E2">
              <w:rPr>
                <w:rFonts w:ascii="Arial" w:eastAsia="MS Song" w:hAnsi="Arial" w:cs="Arial"/>
                <w:sz w:val="20"/>
                <w:szCs w:val="20"/>
                <w:lang w:val="en-GB" w:eastAsia="zh-CN"/>
              </w:rPr>
              <w:t xml:space="preserve">There is not much information on basic biology of the Goodfellow’s Tree Kangaroo, </w:t>
            </w:r>
            <w:r w:rsidR="270CDB8C" w:rsidRPr="4D25E2E2">
              <w:rPr>
                <w:rFonts w:ascii="Arial" w:eastAsia="MS Song" w:hAnsi="Arial" w:cs="Arial"/>
                <w:sz w:val="20"/>
                <w:szCs w:val="20"/>
                <w:lang w:val="en-GB" w:eastAsia="zh-CN"/>
              </w:rPr>
              <w:t xml:space="preserve">in particular </w:t>
            </w:r>
            <w:proofErr w:type="gramStart"/>
            <w:r w:rsidR="270CDB8C" w:rsidRPr="4D25E2E2">
              <w:rPr>
                <w:rFonts w:ascii="Arial" w:eastAsia="MS Song" w:hAnsi="Arial" w:cs="Arial"/>
                <w:sz w:val="20"/>
                <w:szCs w:val="20"/>
                <w:lang w:val="en-GB" w:eastAsia="zh-CN"/>
              </w:rPr>
              <w:t>with regard to</w:t>
            </w:r>
            <w:proofErr w:type="gramEnd"/>
            <w:r w:rsidR="270CDB8C" w:rsidRPr="4D25E2E2">
              <w:rPr>
                <w:rFonts w:ascii="Arial" w:eastAsia="MS Song" w:hAnsi="Arial" w:cs="Arial"/>
                <w:sz w:val="20"/>
                <w:szCs w:val="20"/>
                <w:lang w:val="en-GB" w:eastAsia="zh-CN"/>
              </w:rPr>
              <w:t xml:space="preserve"> respiratory rate. T</w:t>
            </w:r>
            <w:r w:rsidR="2BFC4502" w:rsidRPr="4D25E2E2">
              <w:rPr>
                <w:rFonts w:ascii="Arial" w:eastAsia="MS Song" w:hAnsi="Arial" w:cs="Arial"/>
                <w:sz w:val="20"/>
                <w:szCs w:val="20"/>
                <w:lang w:val="en-GB" w:eastAsia="zh-CN"/>
              </w:rPr>
              <w:t xml:space="preserve">his study would </w:t>
            </w:r>
            <w:r w:rsidR="5749256F" w:rsidRPr="4D25E2E2">
              <w:rPr>
                <w:rFonts w:ascii="Arial" w:eastAsia="MS Song" w:hAnsi="Arial" w:cs="Arial"/>
                <w:sz w:val="20"/>
                <w:szCs w:val="20"/>
                <w:lang w:val="en-GB" w:eastAsia="zh-CN"/>
              </w:rPr>
              <w:t xml:space="preserve">give us a better understanding of this species and is likely to contribute the improvement in management of this species. </w:t>
            </w:r>
          </w:p>
          <w:p w14:paraId="0887992D" w14:textId="65054711" w:rsidR="005223BF" w:rsidRPr="00C87CBD" w:rsidRDefault="005223BF" w:rsidP="4D25E2E2">
            <w:pPr>
              <w:autoSpaceDE w:val="0"/>
              <w:autoSpaceDN w:val="0"/>
              <w:adjustRightInd w:val="0"/>
              <w:spacing w:after="0" w:line="240" w:lineRule="auto"/>
              <w:jc w:val="both"/>
              <w:rPr>
                <w:rFonts w:ascii="Arial" w:eastAsia="MS Song" w:hAnsi="Arial" w:cs="Arial"/>
                <w:i/>
                <w:iCs/>
                <w:sz w:val="20"/>
                <w:szCs w:val="20"/>
                <w:lang w:val="en-GB" w:eastAsia="zh-CN"/>
              </w:rPr>
            </w:pPr>
          </w:p>
        </w:tc>
      </w:tr>
      <w:tr w:rsidR="4F95D6AA" w14:paraId="3FF50085" w14:textId="77777777" w:rsidTr="4F95D6AA">
        <w:trPr>
          <w:trHeight w:val="887"/>
        </w:trPr>
        <w:tc>
          <w:tcPr>
            <w:tcW w:w="9540" w:type="dxa"/>
            <w:shd w:val="clear" w:color="auto" w:fill="auto"/>
          </w:tcPr>
          <w:p w14:paraId="3906239A" w14:textId="6B7C7FDB" w:rsidR="4F95D6AA" w:rsidRDefault="4F95D6AA" w:rsidP="4F95D6AA">
            <w:pPr>
              <w:spacing w:line="240" w:lineRule="auto"/>
              <w:jc w:val="both"/>
              <w:rPr>
                <w:rFonts w:ascii="Arial" w:eastAsia="MS Song" w:hAnsi="Arial" w:cs="Arial"/>
                <w:b/>
                <w:bCs/>
                <w:sz w:val="20"/>
                <w:szCs w:val="20"/>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F60D7D3"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(WRS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3FFAB3E0">
                      <wp:simplePos x="0" y="0"/>
                      <wp:positionH relativeFrom="column">
                        <wp:posOffset>409575</wp:posOffset>
                      </wp:positionH>
                      <wp:positionV relativeFrom="paragraph">
                        <wp:posOffset>114300</wp:posOffset>
                      </wp:positionV>
                      <wp:extent cx="157480" cy="145415"/>
                      <wp:effectExtent l="9525" t="9525" r="1397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33C75109"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">
                      <v:textbox>
                        <w:txbxContent>
                          <w:p w14:paraId="33C75109" w14:textId="77777777" w:rsidR="005223BF" w:rsidRDefault="005223BF" w:rsidP="005223BF"/>
                        </w:txbxContent>
                      </v:textbox>
                      <w10:wrap type="square"/>
                    </v:shape>
                  </w:pict>
                </mc:Fallback>
              </mc:AlternateContent>
            </w:r>
          </w:p>
          <w:p w14:paraId="651823C4" w14:textId="77777777"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Research collaboration involving WRS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11529A0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31F16CCC"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006A7D69">
        <w:trPr>
          <w:trHeight w:val="350"/>
        </w:trPr>
        <w:tc>
          <w:tcPr>
            <w:tcW w:w="9540" w:type="dxa"/>
            <w:shd w:val="clear" w:color="auto" w:fill="auto"/>
          </w:tcPr>
          <w:p w14:paraId="6F9F2F6D" w14:textId="30434D16"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w:t>
            </w:r>
            <w:proofErr w:type="gramStart"/>
            <w:r w:rsidRPr="00665EB6">
              <w:rPr>
                <w:rFonts w:ascii="Arial" w:eastAsia="MS Song" w:hAnsi="Arial" w:cs="Arial"/>
                <w:b/>
                <w:sz w:val="20"/>
                <w:szCs w:val="20"/>
                <w:lang w:val="en-GB" w:eastAsia="zh-CN"/>
              </w:rPr>
              <w:t>e.g.</w:t>
            </w:r>
            <w:proofErr w:type="gramEnd"/>
            <w:r w:rsidRPr="00665EB6">
              <w:rPr>
                <w:rFonts w:ascii="Arial" w:eastAsia="MS Song" w:hAnsi="Arial" w:cs="Arial"/>
                <w:b/>
                <w:sz w:val="20"/>
                <w:szCs w:val="20"/>
                <w:lang w:val="en-GB" w:eastAsia="zh-CN"/>
              </w:rPr>
              <w:t xml:space="preserve">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48EB59E4"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07E44BE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3156759B" w14:textId="77777777" w:rsidTr="006A7D69">
        <w:trPr>
          <w:trHeight w:val="350"/>
        </w:trPr>
        <w:tc>
          <w:tcPr>
            <w:tcW w:w="9540" w:type="dxa"/>
            <w:shd w:val="clear" w:color="auto" w:fill="auto"/>
          </w:tcPr>
          <w:p w14:paraId="194B1742" w14:textId="77777777" w:rsidR="005223BF" w:rsidRPr="00665EB6"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lastRenderedPageBreak/>
              <w:t>Does your project require any other permits from local and/or international authorities/agencies? What permits are these, and have you obtained them? Please submit copies of any such permits.</w:t>
            </w:r>
          </w:p>
          <w:p w14:paraId="70C7EEA1"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 xml:space="preserve">     </w:t>
            </w:r>
          </w:p>
          <w:p w14:paraId="411A846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77777777"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WRS be acknowledged: </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223CF209" w14:textId="77777777" w:rsidR="005223BF"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What materials can be provided to WRS to communicate on project activities and results:</w:t>
            </w:r>
          </w:p>
          <w:p w14:paraId="171E12D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p w14:paraId="77C5BE8F" w14:textId="77777777"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scientific publication, education materials, posters, presentation to WRS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4D25E2E2">
        <w:trPr>
          <w:trHeight w:val="350"/>
        </w:trPr>
        <w:tc>
          <w:tcPr>
            <w:tcW w:w="9540" w:type="dxa"/>
            <w:shd w:val="clear" w:color="auto" w:fill="BFBFBF" w:themeFill="background1" w:themeFillShade="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4D25E2E2">
        <w:trPr>
          <w:trHeight w:val="6794"/>
        </w:trPr>
        <w:tc>
          <w:tcPr>
            <w:tcW w:w="9540" w:type="dxa"/>
            <w:shd w:val="clear" w:color="auto" w:fill="FFFFFF" w:themeFill="background1"/>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06D74918" w14:textId="4443C3D9" w:rsidR="005223BF" w:rsidRPr="002A0282" w:rsidRDefault="005223BF" w:rsidP="4D25E2E2">
            <w:pPr>
              <w:autoSpaceDE w:val="0"/>
              <w:autoSpaceDN w:val="0"/>
              <w:adjustRightInd w:val="0"/>
              <w:spacing w:after="0" w:line="240" w:lineRule="auto"/>
              <w:rPr>
                <w:rFonts w:ascii="Arial" w:eastAsia="MS Song" w:hAnsi="Arial" w:cs="Arial"/>
                <w:sz w:val="20"/>
                <w:szCs w:val="20"/>
                <w:lang w:val="en-GB" w:eastAsia="zh-CN"/>
              </w:rPr>
            </w:pPr>
          </w:p>
          <w:p w14:paraId="1AD838AF" w14:textId="26624DA3" w:rsidR="005223BF" w:rsidRPr="002A0282" w:rsidRDefault="7DF4B6F8" w:rsidP="4D25E2E2">
            <w:pPr>
              <w:spacing w:after="0" w:line="240" w:lineRule="auto"/>
              <w:rPr>
                <w:rFonts w:ascii="Arial" w:eastAsia="MS Song" w:hAnsi="Arial" w:cs="Arial"/>
                <w:sz w:val="20"/>
                <w:szCs w:val="20"/>
                <w:lang w:val="en-GB" w:eastAsia="zh-CN"/>
              </w:rPr>
            </w:pPr>
            <w:r w:rsidRPr="4D25E2E2">
              <w:rPr>
                <w:rFonts w:ascii="Arial" w:eastAsia="MS Song" w:hAnsi="Arial" w:cs="Arial"/>
                <w:sz w:val="20"/>
                <w:szCs w:val="20"/>
                <w:lang w:val="en-GB" w:eastAsia="zh-CN"/>
              </w:rPr>
              <w:t xml:space="preserve">There is not much information on basic biology of the Goodfellow’s Tree Kangaroo, in particular </w:t>
            </w:r>
            <w:proofErr w:type="gramStart"/>
            <w:r w:rsidRPr="4D25E2E2">
              <w:rPr>
                <w:rFonts w:ascii="Arial" w:eastAsia="MS Song" w:hAnsi="Arial" w:cs="Arial"/>
                <w:sz w:val="20"/>
                <w:szCs w:val="20"/>
                <w:lang w:val="en-GB" w:eastAsia="zh-CN"/>
              </w:rPr>
              <w:t>with regard to</w:t>
            </w:r>
            <w:proofErr w:type="gramEnd"/>
            <w:r w:rsidRPr="4D25E2E2">
              <w:rPr>
                <w:rFonts w:ascii="Arial" w:eastAsia="MS Song" w:hAnsi="Arial" w:cs="Arial"/>
                <w:sz w:val="20"/>
                <w:szCs w:val="20"/>
                <w:lang w:val="en-GB" w:eastAsia="zh-CN"/>
              </w:rPr>
              <w:t xml:space="preserve"> respiratory rate. </w:t>
            </w:r>
            <w:r w:rsidR="56CBFC09" w:rsidRPr="4D25E2E2">
              <w:rPr>
                <w:rFonts w:ascii="Arial" w:eastAsia="MS Song" w:hAnsi="Arial" w:cs="Arial"/>
                <w:sz w:val="20"/>
                <w:szCs w:val="20"/>
                <w:lang w:val="en-GB" w:eastAsia="zh-CN"/>
              </w:rPr>
              <w:t>This species is found in mountainous rainforests in the wild and its climate is significantly different from that in Singapore</w:t>
            </w:r>
            <w:r w:rsidR="680B9083" w:rsidRPr="4D25E2E2">
              <w:rPr>
                <w:rFonts w:ascii="Arial" w:eastAsia="MS Song" w:hAnsi="Arial" w:cs="Arial"/>
                <w:sz w:val="20"/>
                <w:szCs w:val="20"/>
                <w:lang w:val="en-GB" w:eastAsia="zh-CN"/>
              </w:rPr>
              <w:t xml:space="preserve"> which is more of a tropical rainforest. This study would be a precedent to record the respiratory rate of this species and would be baseline data </w:t>
            </w:r>
            <w:r w:rsidR="4FE863E1" w:rsidRPr="4D25E2E2">
              <w:rPr>
                <w:rFonts w:ascii="Arial" w:eastAsia="MS Song" w:hAnsi="Arial" w:cs="Arial"/>
                <w:sz w:val="20"/>
                <w:szCs w:val="20"/>
                <w:lang w:val="en-GB" w:eastAsia="zh-CN"/>
              </w:rPr>
              <w:t xml:space="preserve">that can contribute to the basic biological information on this species. </w:t>
            </w:r>
            <w:r w:rsidR="0602E84E" w:rsidRPr="4D25E2E2">
              <w:rPr>
                <w:rFonts w:ascii="Arial" w:eastAsia="MS Song" w:hAnsi="Arial" w:cs="Arial"/>
                <w:sz w:val="20"/>
                <w:szCs w:val="20"/>
                <w:lang w:val="en-GB" w:eastAsia="zh-CN"/>
              </w:rPr>
              <w:t xml:space="preserve">This </w:t>
            </w:r>
            <w:r w:rsidR="114AAF0E" w:rsidRPr="4D25E2E2">
              <w:rPr>
                <w:rFonts w:ascii="Arial" w:eastAsia="MS Song" w:hAnsi="Arial" w:cs="Arial"/>
                <w:sz w:val="20"/>
                <w:szCs w:val="20"/>
                <w:lang w:val="en-GB" w:eastAsia="zh-CN"/>
              </w:rPr>
              <w:t xml:space="preserve">study </w:t>
            </w:r>
            <w:r w:rsidR="0602E84E" w:rsidRPr="4D25E2E2">
              <w:rPr>
                <w:rFonts w:ascii="Arial" w:eastAsia="MS Song" w:hAnsi="Arial" w:cs="Arial"/>
                <w:sz w:val="20"/>
                <w:szCs w:val="20"/>
                <w:lang w:val="en-GB" w:eastAsia="zh-CN"/>
              </w:rPr>
              <w:t xml:space="preserve">could </w:t>
            </w:r>
            <w:r w:rsidR="092F16F3" w:rsidRPr="4D25E2E2">
              <w:rPr>
                <w:rFonts w:ascii="Arial" w:eastAsia="MS Song" w:hAnsi="Arial" w:cs="Arial"/>
                <w:sz w:val="20"/>
                <w:szCs w:val="20"/>
                <w:lang w:val="en-GB" w:eastAsia="zh-CN"/>
              </w:rPr>
              <w:t xml:space="preserve">also </w:t>
            </w:r>
            <w:r w:rsidR="0602E84E" w:rsidRPr="4D25E2E2">
              <w:rPr>
                <w:rFonts w:ascii="Arial" w:eastAsia="MS Song" w:hAnsi="Arial" w:cs="Arial"/>
                <w:sz w:val="20"/>
                <w:szCs w:val="20"/>
                <w:lang w:val="en-GB" w:eastAsia="zh-CN"/>
              </w:rPr>
              <w:t xml:space="preserve">better advise the environmental conditions in the current housing areas, </w:t>
            </w:r>
            <w:r w:rsidR="54FB497A" w:rsidRPr="4D25E2E2">
              <w:rPr>
                <w:rFonts w:ascii="Arial" w:eastAsia="MS Song" w:hAnsi="Arial" w:cs="Arial"/>
                <w:sz w:val="20"/>
                <w:szCs w:val="20"/>
                <w:lang w:val="en-GB" w:eastAsia="zh-CN"/>
              </w:rPr>
              <w:t xml:space="preserve">considering the differences in the wild habitat and current one, and this could significantly </w:t>
            </w:r>
            <w:r w:rsidR="0602E84E" w:rsidRPr="4D25E2E2">
              <w:rPr>
                <w:rFonts w:ascii="Arial" w:eastAsia="MS Song" w:hAnsi="Arial" w:cs="Arial"/>
                <w:sz w:val="20"/>
                <w:szCs w:val="20"/>
                <w:lang w:val="en-GB" w:eastAsia="zh-CN"/>
              </w:rPr>
              <w:t>improve their welfare</w:t>
            </w:r>
            <w:r w:rsidR="3BF5531F" w:rsidRPr="4D25E2E2">
              <w:rPr>
                <w:rFonts w:ascii="Arial" w:eastAsia="MS Song" w:hAnsi="Arial" w:cs="Arial"/>
                <w:sz w:val="20"/>
                <w:szCs w:val="20"/>
                <w:lang w:val="en-GB" w:eastAsia="zh-CN"/>
              </w:rPr>
              <w:t xml:space="preserve"> if we are able to better match the wild conditions. </w:t>
            </w:r>
            <w:r w:rsidR="4FE863E1" w:rsidRPr="4D25E2E2">
              <w:rPr>
                <w:rFonts w:ascii="Arial" w:eastAsia="MS Song" w:hAnsi="Arial" w:cs="Arial"/>
                <w:sz w:val="20"/>
                <w:szCs w:val="20"/>
                <w:lang w:val="en-GB" w:eastAsia="zh-CN"/>
              </w:rPr>
              <w:t>Furthermore, the dat</w:t>
            </w:r>
            <w:r w:rsidR="56D32C67" w:rsidRPr="4D25E2E2">
              <w:rPr>
                <w:rFonts w:ascii="Arial" w:eastAsia="MS Song" w:hAnsi="Arial" w:cs="Arial"/>
                <w:sz w:val="20"/>
                <w:szCs w:val="20"/>
                <w:lang w:val="en-GB" w:eastAsia="zh-CN"/>
              </w:rPr>
              <w:t>a</w:t>
            </w:r>
            <w:r w:rsidR="680B9083" w:rsidRPr="4D25E2E2">
              <w:rPr>
                <w:rFonts w:ascii="Arial" w:eastAsia="MS Song" w:hAnsi="Arial" w:cs="Arial"/>
                <w:sz w:val="20"/>
                <w:szCs w:val="20"/>
                <w:lang w:val="en-GB" w:eastAsia="zh-CN"/>
              </w:rPr>
              <w:t xml:space="preserve"> could </w:t>
            </w:r>
            <w:r w:rsidR="3532A434" w:rsidRPr="4D25E2E2">
              <w:rPr>
                <w:rFonts w:ascii="Arial" w:eastAsia="MS Song" w:hAnsi="Arial" w:cs="Arial"/>
                <w:sz w:val="20"/>
                <w:szCs w:val="20"/>
                <w:lang w:val="en-GB" w:eastAsia="zh-CN"/>
              </w:rPr>
              <w:t xml:space="preserve">also </w:t>
            </w:r>
            <w:r w:rsidR="680B9083" w:rsidRPr="4D25E2E2">
              <w:rPr>
                <w:rFonts w:ascii="Arial" w:eastAsia="MS Song" w:hAnsi="Arial" w:cs="Arial"/>
                <w:sz w:val="20"/>
                <w:szCs w:val="20"/>
                <w:lang w:val="en-GB" w:eastAsia="zh-CN"/>
              </w:rPr>
              <w:t>facilitate the basic assessment of the animal’s health condition</w:t>
            </w:r>
            <w:r w:rsidR="1B20F67C" w:rsidRPr="4D25E2E2">
              <w:rPr>
                <w:rFonts w:ascii="Arial" w:eastAsia="MS Song" w:hAnsi="Arial" w:cs="Arial"/>
                <w:sz w:val="20"/>
                <w:szCs w:val="20"/>
                <w:lang w:val="en-GB" w:eastAsia="zh-CN"/>
              </w:rPr>
              <w:t xml:space="preserve">, to detect if there are any abnormalities before further examination. </w:t>
            </w:r>
            <w:r w:rsidR="5CBCC107" w:rsidRPr="4D25E2E2">
              <w:rPr>
                <w:rFonts w:ascii="Arial" w:eastAsia="MS Song" w:hAnsi="Arial" w:cs="Arial"/>
                <w:sz w:val="20"/>
                <w:szCs w:val="20"/>
                <w:lang w:val="en-GB" w:eastAsia="zh-CN"/>
              </w:rPr>
              <w:t xml:space="preserve">We are hoping this could be the start of further studies of this species in other institutions to form a better understanding of this species so that we are able to improve the management of this species worldwide. </w:t>
            </w:r>
          </w:p>
          <w:p w14:paraId="0F8533C3" w14:textId="30AB5C85" w:rsidR="005223BF" w:rsidRPr="002A0282" w:rsidRDefault="005223BF" w:rsidP="4D25E2E2">
            <w:pPr>
              <w:autoSpaceDE w:val="0"/>
              <w:autoSpaceDN w:val="0"/>
              <w:adjustRightInd w:val="0"/>
              <w:spacing w:after="0" w:line="240" w:lineRule="auto"/>
              <w:rPr>
                <w:rFonts w:ascii="Arial" w:eastAsia="MS Song" w:hAnsi="Arial" w:cs="Arial"/>
                <w:sz w:val="20"/>
                <w:szCs w:val="20"/>
                <w:lang w:val="en-GB" w:eastAsia="zh-CN"/>
              </w:rPr>
            </w:pPr>
          </w:p>
          <w:p w14:paraId="42150133" w14:textId="141A8286" w:rsidR="005223BF" w:rsidRPr="002A0282" w:rsidRDefault="005223BF" w:rsidP="4D25E2E2">
            <w:pPr>
              <w:autoSpaceDE w:val="0"/>
              <w:autoSpaceDN w:val="0"/>
              <w:adjustRightInd w:val="0"/>
              <w:spacing w:after="0" w:line="240" w:lineRule="auto"/>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Amount requested from WRS:</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lastRenderedPageBreak/>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Itemized budget and justification for funds requested from WRS</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B: Research collaboration involving WRS</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0348FEA0"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Please be very specific with regards to what is needed from WRS (</w:t>
            </w: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equipment, manpower, facilities, quantities, access to collaterals, frequencies etc.)</w:t>
            </w:r>
          </w:p>
          <w:p w14:paraId="7A6AFFFD" w14:textId="77777777" w:rsidR="00A948B6" w:rsidRPr="002A0282" w:rsidRDefault="00A948B6" w:rsidP="006A7D69">
            <w:pPr>
              <w:tabs>
                <w:tab w:val="left" w:pos="3600"/>
              </w:tabs>
              <w:spacing w:before="60" w:after="60" w:line="240" w:lineRule="auto"/>
              <w:rPr>
                <w:rFonts w:ascii="Arial" w:eastAsia="MS Song" w:hAnsi="Arial" w:cs="Arial"/>
                <w:i/>
                <w:color w:val="948A54"/>
                <w:sz w:val="20"/>
                <w:szCs w:val="20"/>
                <w:lang w:val="en-GB" w:eastAsia="zh-CN"/>
              </w:rPr>
            </w:pPr>
          </w:p>
          <w:p w14:paraId="5AAB6ECE" w14:textId="77777777" w:rsidR="005223BF" w:rsidRPr="002A0282" w:rsidRDefault="005223BF" w:rsidP="006A7D69">
            <w:pPr>
              <w:tabs>
                <w:tab w:val="left" w:pos="3600"/>
              </w:tabs>
              <w:spacing w:before="60" w:after="60" w:line="240" w:lineRule="auto"/>
              <w:rPr>
                <w:rFonts w:ascii="Arial" w:eastAsia="MS Song" w:hAnsi="Arial" w:cs="Arial"/>
                <w:i/>
                <w:color w:val="948A54"/>
                <w:sz w:val="20"/>
                <w:szCs w:val="20"/>
                <w:lang w:val="en-GB" w:eastAsia="zh-CN"/>
              </w:rPr>
            </w:pP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lastRenderedPageBreak/>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Please state whether equipment/tools/storage containers/buffers will be provided by or requested from WRS:</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Please state whether shipment costs will be covered by or requested from WRS:</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Nathaniel Ng, Manager, </w:t>
            </w:r>
            <w:proofErr w:type="spellStart"/>
            <w:r w:rsidRPr="00C87CBD">
              <w:rPr>
                <w:rFonts w:ascii="Arial" w:eastAsia="Times New Roman" w:hAnsi="Arial" w:cs="Arial"/>
                <w:sz w:val="20"/>
                <w:szCs w:val="20"/>
                <w:lang w:val="en-GB"/>
              </w:rPr>
              <w:t>Mandai</w:t>
            </w:r>
            <w:proofErr w:type="spellEnd"/>
            <w:r w:rsidRPr="00C87CBD">
              <w:rPr>
                <w:rFonts w:ascii="Arial" w:eastAsia="Times New Roman" w:hAnsi="Arial" w:cs="Arial"/>
                <w:sz w:val="20"/>
                <w:szCs w:val="20"/>
                <w:lang w:val="en-GB"/>
              </w:rPr>
              <w:t xml:space="preserve">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77777777"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WRS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All incoming research proposals will be circulated to WRS’s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WRS does not provide support of institutional indirect costs such as overhead component and GST (goods and services tax).</w:t>
            </w:r>
          </w:p>
          <w:p w14:paraId="66A7DE9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7777777"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Detailed accounts must be kept and made available for inspection at WRS request.</w:t>
            </w:r>
          </w:p>
          <w:p w14:paraId="5CDBA5ED" w14:textId="77777777"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WRS must be notified of any changes in funding requirements, staff and equipment, length of study, scope of the project etc.</w:t>
            </w:r>
          </w:p>
          <w:p w14:paraId="7179503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researcher or project manager must </w:t>
            </w:r>
            <w:proofErr w:type="gramStart"/>
            <w:r w:rsidRPr="002A0282">
              <w:rPr>
                <w:rFonts w:ascii="Arial" w:eastAsia="SimSun" w:hAnsi="Arial" w:cs="Arial"/>
                <w:sz w:val="20"/>
                <w:szCs w:val="20"/>
                <w:lang w:val="en-GB" w:eastAsia="zh-CN"/>
              </w:rPr>
              <w:t>provide adequate contact details at all times</w:t>
            </w:r>
            <w:proofErr w:type="gramEnd"/>
            <w:r w:rsidRPr="002A0282">
              <w:rPr>
                <w:rFonts w:ascii="Arial" w:eastAsia="SimSun" w:hAnsi="Arial" w:cs="Arial"/>
                <w:sz w:val="20"/>
                <w:szCs w:val="20"/>
                <w:lang w:val="en-GB" w:eastAsia="zh-CN"/>
              </w:rPr>
              <w:t>.</w:t>
            </w:r>
          </w:p>
          <w:p w14:paraId="5606FCA9" w14:textId="77777777" w:rsidR="005223BF" w:rsidRPr="002A0282"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WRS collection, WRS reserves the right and discretion to control or decide on how the results are being shared publicly. In the event of any public sharing or publication plan in relation to such samples, the party wishes to publish or share publicly, shall </w:t>
            </w:r>
            <w:proofErr w:type="gramStart"/>
            <w:r w:rsidRPr="0066655D">
              <w:rPr>
                <w:rFonts w:ascii="Arial" w:eastAsia="SimSun" w:hAnsi="Arial" w:cs="Arial"/>
                <w:sz w:val="20"/>
                <w:szCs w:val="20"/>
                <w:lang w:val="en-GB" w:eastAsia="zh-CN"/>
              </w:rPr>
              <w:t>notify</w:t>
            </w:r>
            <w:proofErr w:type="gramEnd"/>
            <w:r w:rsidRPr="0066655D">
              <w:rPr>
                <w:rFonts w:ascii="Arial" w:eastAsia="SimSun" w:hAnsi="Arial" w:cs="Arial"/>
                <w:sz w:val="20"/>
                <w:szCs w:val="20"/>
                <w:lang w:val="en-GB" w:eastAsia="zh-CN"/>
              </w:rPr>
              <w:t xml:space="preserve"> and seek WRS’ prior written consent.</w:t>
            </w:r>
          </w:p>
          <w:p w14:paraId="6517BF87"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WRS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Any materials that are provided by WRS to research collaborators for use in an approved research project:</w:t>
            </w:r>
          </w:p>
          <w:p w14:paraId="409FEC14"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by the recipient solely to perform the activities assigned to the recipient party as stipulated in the project </w:t>
            </w:r>
            <w:proofErr w:type="gramStart"/>
            <w:r w:rsidRPr="00C87CBD">
              <w:rPr>
                <w:rFonts w:ascii="Arial" w:eastAsia="SimSun" w:hAnsi="Arial" w:cs="Arial"/>
                <w:bCs/>
                <w:color w:val="000000"/>
                <w:sz w:val="20"/>
                <w:szCs w:val="20"/>
                <w:lang w:val="en-GB" w:eastAsia="zh-CN"/>
              </w:rPr>
              <w:t>proposal;</w:t>
            </w:r>
            <w:proofErr w:type="gramEnd"/>
          </w:p>
          <w:p w14:paraId="5230A0DE"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w:t>
            </w:r>
            <w:proofErr w:type="gramStart"/>
            <w:r w:rsidRPr="00C87CBD">
              <w:rPr>
                <w:rFonts w:ascii="Arial" w:eastAsia="SimSun" w:hAnsi="Arial" w:cs="Arial"/>
                <w:bCs/>
                <w:color w:val="000000"/>
                <w:sz w:val="20"/>
                <w:szCs w:val="20"/>
                <w:lang w:val="en-GB" w:eastAsia="zh-CN"/>
              </w:rPr>
              <w:t>authority;</w:t>
            </w:r>
            <w:proofErr w:type="gramEnd"/>
            <w:r w:rsidRPr="00C87CBD">
              <w:rPr>
                <w:rFonts w:ascii="Arial" w:eastAsia="SimSun" w:hAnsi="Arial" w:cs="Arial"/>
                <w:bCs/>
                <w:color w:val="000000"/>
                <w:sz w:val="20"/>
                <w:szCs w:val="20"/>
                <w:lang w:val="en-GB" w:eastAsia="zh-CN"/>
              </w:rPr>
              <w:t xml:space="preserve"> </w:t>
            </w:r>
          </w:p>
          <w:p w14:paraId="2E984A2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w:t>
            </w:r>
            <w:proofErr w:type="gramStart"/>
            <w:r w:rsidRPr="00C87CBD">
              <w:rPr>
                <w:rFonts w:ascii="Arial" w:eastAsia="SimSun" w:hAnsi="Arial" w:cs="Arial"/>
                <w:bCs/>
                <w:color w:val="000000"/>
                <w:sz w:val="20"/>
                <w:szCs w:val="20"/>
                <w:lang w:val="en-GB" w:eastAsia="zh-CN"/>
              </w:rPr>
              <w:t>party;</w:t>
            </w:r>
            <w:proofErr w:type="gramEnd"/>
            <w:r w:rsidRPr="00C87CBD">
              <w:rPr>
                <w:rFonts w:ascii="Arial" w:eastAsia="SimSun" w:hAnsi="Arial" w:cs="Arial"/>
                <w:bCs/>
                <w:color w:val="000000"/>
                <w:sz w:val="20"/>
                <w:szCs w:val="20"/>
                <w:lang w:val="en-GB" w:eastAsia="zh-CN"/>
              </w:rPr>
              <w:t xml:space="preserve"> </w:t>
            </w:r>
          </w:p>
          <w:p w14:paraId="23627EE9"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w:t>
            </w:r>
            <w:proofErr w:type="spellStart"/>
            <w:r w:rsidRPr="00C87CBD">
              <w:rPr>
                <w:rFonts w:ascii="Arial" w:eastAsia="SimSun" w:hAnsi="Arial" w:cs="Arial"/>
                <w:bCs/>
                <w:color w:val="000000"/>
                <w:sz w:val="20"/>
                <w:szCs w:val="20"/>
                <w:lang w:val="en-GB" w:eastAsia="zh-CN"/>
              </w:rPr>
              <w:t>analyzed</w:t>
            </w:r>
            <w:proofErr w:type="spellEnd"/>
            <w:r w:rsidRPr="00C87CBD">
              <w:rPr>
                <w:rFonts w:ascii="Arial" w:eastAsia="SimSun" w:hAnsi="Arial" w:cs="Arial"/>
                <w:bCs/>
                <w:color w:val="000000"/>
                <w:sz w:val="20"/>
                <w:szCs w:val="20"/>
                <w:lang w:val="en-GB" w:eastAsia="zh-CN"/>
              </w:rPr>
              <w:t xml:space="preserve"> to determine the methods of operation or to reveal proprietary properties.  </w:t>
            </w:r>
          </w:p>
          <w:p w14:paraId="0F7FFBA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WRS’s request, the research collaborator will return any materials provided by WRS which have not already been used up or discarded. If permission is granted by WRS for the collaborator(s) to discard any used or non-used samples, this must be done in accordance </w:t>
            </w:r>
            <w:proofErr w:type="gramStart"/>
            <w:r w:rsidRPr="00C87CBD">
              <w:rPr>
                <w:rFonts w:ascii="Arial" w:eastAsia="SimSun" w:hAnsi="Arial" w:cs="Arial"/>
                <w:bCs/>
                <w:color w:val="000000"/>
                <w:sz w:val="20"/>
                <w:szCs w:val="20"/>
                <w:lang w:val="en-GB" w:eastAsia="zh-CN"/>
              </w:rPr>
              <w:t>to</w:t>
            </w:r>
            <w:proofErr w:type="gramEnd"/>
            <w:r w:rsidRPr="00C87CBD">
              <w:rPr>
                <w:rFonts w:ascii="Arial" w:eastAsia="SimSun" w:hAnsi="Arial" w:cs="Arial"/>
                <w:bCs/>
                <w:color w:val="000000"/>
                <w:sz w:val="20"/>
                <w:szCs w:val="20"/>
                <w:lang w:val="en-GB" w:eastAsia="zh-CN"/>
              </w:rPr>
              <w:t xml:space="preserve"> the relevant prevailing legislation on disposal (e.g. biomaterial waste disposal guidelines).</w:t>
            </w:r>
          </w:p>
          <w:p w14:paraId="3BE6DB50"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proofErr w:type="gramStart"/>
            <w:r w:rsidRPr="00C87CBD">
              <w:rPr>
                <w:rFonts w:ascii="Arial" w:eastAsia="SimSun" w:hAnsi="Arial" w:cs="Arial"/>
                <w:bCs/>
                <w:color w:val="000000"/>
                <w:sz w:val="20"/>
                <w:szCs w:val="20"/>
                <w:lang w:val="en-GB" w:eastAsia="zh-CN"/>
              </w:rPr>
              <w:t>In the event that</w:t>
            </w:r>
            <w:proofErr w:type="gramEnd"/>
            <w:r w:rsidRPr="00C87CBD">
              <w:rPr>
                <w:rFonts w:ascii="Arial" w:eastAsia="SimSun" w:hAnsi="Arial" w:cs="Arial"/>
                <w:bCs/>
                <w:color w:val="000000"/>
                <w:sz w:val="20"/>
                <w:szCs w:val="20"/>
                <w:lang w:val="en-GB" w:eastAsia="zh-CN"/>
              </w:rPr>
              <w:t xml:space="preserve"> a collaborator desires to amend the project resulting in a need to violate any of the above stipulations, the collaborator is required to submit a Project Amendment Form and obtain approval from WRS.</w:t>
            </w:r>
          </w:p>
          <w:p w14:paraId="22786022"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WRS agrees that it will obtain all necessary approvals, permissions, and funds sufficient for their use of such samples in the project, and the eventual release, dissemination, and publication of project </w:t>
            </w:r>
            <w:r w:rsidRPr="00C87CBD">
              <w:rPr>
                <w:rFonts w:ascii="Arial" w:eastAsia="SimSun" w:hAnsi="Arial" w:cs="Arial"/>
                <w:bCs/>
                <w:color w:val="000000"/>
                <w:sz w:val="20"/>
                <w:szCs w:val="20"/>
                <w:lang w:val="en-GB" w:eastAsia="zh-CN"/>
              </w:rPr>
              <w:lastRenderedPageBreak/>
              <w:t>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WRS premises and/or Singapore.</w:t>
            </w:r>
          </w:p>
          <w:p w14:paraId="7F0CCA8B"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WRS holds joint ownership of all research data generated or obtained from WRS resources (including collection animals, materials, manpower, laboratory equipment and resources etc.). </w:t>
            </w:r>
          </w:p>
          <w:p w14:paraId="28C340AA"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WRS must be notified and consulted for permission before any data or information derived from WRS resources is disseminated or used in any commercial or non-commercial way. </w:t>
            </w:r>
          </w:p>
          <w:p w14:paraId="6594917F"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all potential publications and/or disclosures of research results or information obtained through use of WRS resources, WRS must be furnished with copies in advance of the public disclosure or the submission of any proposed publication to a journal, editor, or other third party.  WRS shall, within fifteen (15) working days of receipt of the proposed publication or public disclosure, notify the collaborator in writing of its objections.</w:t>
            </w:r>
          </w:p>
          <w:p w14:paraId="0F9EA9E1"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WRS, WRS reserves the right to negotiate with the applicants on how to best proceed without compromising scientific integrity as well as professional relationships between WRS, the applicants, and any other third party which may be affected by the publication/disclosure.  </w:t>
            </w:r>
          </w:p>
          <w:p w14:paraId="54E7D010"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77777777"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Updates and current results of the project are to be sent to WRS every six (6) months (from the commencement of project) for the entire duration of the project (for progress reports please use the format provided in the appendix).</w:t>
            </w:r>
          </w:p>
          <w:p w14:paraId="7379BDDC" w14:textId="77777777"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WRS staff applicants, these reports can be in the form of a written report, presentation, or poster, as decided by the applicant, his/her supervisor, and the associated Liaison from the Research Advisory Panel. </w:t>
            </w:r>
          </w:p>
          <w:p w14:paraId="2075961D"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A copy of the final manuscript is to be made available to WRS for retention (for final report please use the format provided in the appendix).</w:t>
            </w:r>
          </w:p>
          <w:p w14:paraId="5A0C8D4E"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WRS. Co-authorship of any WRS staff for papers to be published in peer-reviewed journals (if appropriate), will be </w:t>
            </w:r>
            <w:proofErr w:type="gramStart"/>
            <w:r w:rsidRPr="006A7D69">
              <w:rPr>
                <w:rFonts w:ascii="Arial" w:eastAsia="SimSun" w:hAnsi="Arial" w:cs="Arial"/>
                <w:sz w:val="20"/>
                <w:szCs w:val="20"/>
                <w:lang w:val="en-GB" w:eastAsia="zh-CN"/>
              </w:rPr>
              <w:t>reviewed</w:t>
            </w:r>
            <w:proofErr w:type="gramEnd"/>
            <w:r w:rsidRPr="006A7D69">
              <w:rPr>
                <w:rFonts w:ascii="Arial" w:eastAsia="SimSun" w:hAnsi="Arial" w:cs="Arial"/>
                <w:sz w:val="20"/>
                <w:szCs w:val="20"/>
                <w:lang w:val="en-GB" w:eastAsia="zh-CN"/>
              </w:rPr>
              <w:t xml:space="preserve"> and agreed at the discretion of WRS’ Management including Head of Conservation &amp; Research.</w:t>
            </w:r>
          </w:p>
          <w:p w14:paraId="2E95E113"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final manuscript may be made available to the public through the WRS website or other medium with due acknowledgement to the researcher.</w:t>
            </w:r>
          </w:p>
          <w:p w14:paraId="59D50E94"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researcher or project representative may be requested to give one or more presentations to WRS and/or members of relevant community.</w:t>
            </w:r>
          </w:p>
          <w:p w14:paraId="5D9D3462"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w:t>
            </w:r>
            <w:proofErr w:type="gramStart"/>
            <w:r w:rsidRPr="006A7D69">
              <w:rPr>
                <w:rFonts w:ascii="Arial" w:eastAsia="SimSun" w:hAnsi="Arial" w:cs="Arial"/>
                <w:bCs/>
                <w:color w:val="000000"/>
                <w:sz w:val="20"/>
                <w:szCs w:val="20"/>
                <w:lang w:val="en-GB" w:eastAsia="zh-CN"/>
              </w:rPr>
              <w:t>protection</w:t>
            </w:r>
            <w:proofErr w:type="gramEnd"/>
            <w:r w:rsidRPr="006A7D69">
              <w:rPr>
                <w:rFonts w:ascii="Arial" w:eastAsia="SimSun" w:hAnsi="Arial" w:cs="Arial"/>
                <w:bCs/>
                <w:color w:val="000000"/>
                <w:sz w:val="20"/>
                <w:szCs w:val="20"/>
                <w:lang w:val="en-GB" w:eastAsia="zh-CN"/>
              </w:rPr>
              <w:t xml:space="preserve"> and management vests with the researcher. The researcher hereby </w:t>
            </w:r>
            <w:r w:rsidRPr="006A7D69">
              <w:rPr>
                <w:rFonts w:ascii="Arial" w:eastAsia="SimSun" w:hAnsi="Arial" w:cs="Arial"/>
                <w:sz w:val="20"/>
                <w:szCs w:val="20"/>
                <w:lang w:val="en-GB" w:eastAsia="zh-CN"/>
              </w:rPr>
              <w:t xml:space="preserve">grants to WRS, an irrevocable, non-exclusive, royalty-free right and license in all countries of the world and in perpetuity, to use, adapt and/or exploit the works for any purpose and in any </w:t>
            </w:r>
            <w:proofErr w:type="gramStart"/>
            <w:r w:rsidRPr="006A7D69">
              <w:rPr>
                <w:rFonts w:ascii="Arial" w:eastAsia="SimSun" w:hAnsi="Arial" w:cs="Arial"/>
                <w:sz w:val="20"/>
                <w:szCs w:val="20"/>
                <w:lang w:val="en-GB" w:eastAsia="zh-CN"/>
              </w:rPr>
              <w:t>way</w:t>
            </w:r>
            <w:proofErr w:type="gramEnd"/>
            <w:r w:rsidRPr="006A7D69">
              <w:rPr>
                <w:rFonts w:ascii="Arial" w:eastAsia="SimSun" w:hAnsi="Arial" w:cs="Arial"/>
                <w:sz w:val="20"/>
                <w:szCs w:val="20"/>
                <w:lang w:val="en-GB" w:eastAsia="zh-CN"/>
              </w:rPr>
              <w:t xml:space="preserve"> it sees fit including enabling WRS to use, archive, preserve and disseminate the study.</w:t>
            </w:r>
          </w:p>
          <w:p w14:paraId="72EF6DAA" w14:textId="77777777"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WRS of any </w:t>
            </w:r>
            <w:r w:rsidRPr="006A7D69">
              <w:rPr>
                <w:rFonts w:ascii="Arial" w:eastAsia="SimSun" w:hAnsi="Arial" w:cs="Arial"/>
                <w:bCs/>
                <w:color w:val="000000"/>
                <w:sz w:val="20"/>
                <w:szCs w:val="20"/>
                <w:lang w:val="en-GB" w:eastAsia="zh-CN"/>
              </w:rPr>
              <w:t>commercial exploitation arising from the results of the funded project, in which case, a different set of conditions may be subjected, including without limitation conditions setting out joint ownership of Intellectual Property Rights between the researcher and WRS and/or the percentage in the proceeds of the commercial exploitation which WRS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5</w:t>
            </w:r>
            <w:r w:rsidRPr="002A0282">
              <w:rPr>
                <w:rFonts w:ascii="Arial" w:eastAsia="SimSun" w:hAnsi="Arial" w:cs="Arial"/>
                <w:b/>
                <w:sz w:val="20"/>
                <w:szCs w:val="20"/>
                <w:lang w:val="en-GB" w:eastAsia="zh-CN"/>
              </w:rPr>
              <w:t>. General</w:t>
            </w:r>
          </w:p>
          <w:p w14:paraId="2C65774A" w14:textId="77777777"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sidRPr="006A7D69">
              <w:rPr>
                <w:rFonts w:ascii="Arial" w:eastAsia="SimSun" w:hAnsi="Arial" w:cs="Arial"/>
                <w:bCs/>
                <w:sz w:val="20"/>
                <w:szCs w:val="20"/>
                <w:lang w:val="en-GB" w:eastAsia="zh-CN"/>
              </w:rPr>
              <w:t xml:space="preserve">WRS may cease funding immediately without further obligation in the event any of </w:t>
            </w:r>
            <w:r w:rsidRPr="006A7D69">
              <w:rPr>
                <w:rFonts w:ascii="Arial" w:eastAsia="SimSun" w:hAnsi="Arial" w:cs="Arial"/>
                <w:sz w:val="20"/>
                <w:szCs w:val="20"/>
                <w:lang w:val="en-GB" w:eastAsia="zh-CN"/>
              </w:rPr>
              <w:t xml:space="preserve">the </w:t>
            </w:r>
            <w:r w:rsidRPr="006A7D69">
              <w:rPr>
                <w:rFonts w:ascii="Arial" w:eastAsia="SimSun" w:hAnsi="Arial" w:cs="Arial"/>
                <w:sz w:val="20"/>
                <w:szCs w:val="20"/>
                <w:lang w:val="en-GB" w:eastAsia="zh-CN"/>
              </w:rPr>
              <w:lastRenderedPageBreak/>
              <w:t xml:space="preserve">conditions herein </w:t>
            </w:r>
            <w:r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WRS reserves the right to recover funds in part or full and/or all rights in any works created by the researcher </w:t>
            </w:r>
            <w:proofErr w:type="gramStart"/>
            <w:r w:rsidRPr="006A7D69">
              <w:rPr>
                <w:rFonts w:ascii="Arial" w:eastAsia="SimSun" w:hAnsi="Arial" w:cs="Arial"/>
                <w:bCs/>
                <w:sz w:val="20"/>
                <w:szCs w:val="20"/>
                <w:lang w:val="en-GB" w:eastAsia="zh-CN"/>
              </w:rPr>
              <w:t>as a result of</w:t>
            </w:r>
            <w:proofErr w:type="gramEnd"/>
            <w:r w:rsidRPr="006A7D69">
              <w:rPr>
                <w:rFonts w:ascii="Arial" w:eastAsia="SimSun" w:hAnsi="Arial" w:cs="Arial"/>
                <w:bCs/>
                <w:sz w:val="20"/>
                <w:szCs w:val="20"/>
                <w:lang w:val="en-GB" w:eastAsia="zh-CN"/>
              </w:rPr>
              <w:t xml:space="preserve"> the funding.</w:t>
            </w:r>
          </w:p>
          <w:p w14:paraId="4B9E0EF3" w14:textId="77777777"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WRS reserves the right to amend these conditions at its absolute discretion.  Any change will be notified in writing to the researcher and/or on WRS’ website. </w:t>
            </w:r>
          </w:p>
          <w:p w14:paraId="09B05B8B" w14:textId="77777777" w:rsidR="005223BF" w:rsidRPr="006A7D69"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77777777"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4" w:name="_Hlk510705547"/>
            <w:r w:rsidRPr="006A7D69">
              <w:rPr>
                <w:rFonts w:ascii="Arial" w:eastAsia="SimSun" w:hAnsi="Arial" w:cs="Arial"/>
                <w:sz w:val="20"/>
                <w:szCs w:val="20"/>
                <w:lang w:val="en-GB" w:eastAsia="zh-CN"/>
              </w:rPr>
              <w:t>WRS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WRS’ reputation by its association with you, your organisation(s) and/or any other person, programme or initiative connected to you or your organisation(s). Prior to serving termination notice, WRS shall at the earliest opportunity discuss with you its concerns with a view to address the best interests of WRS.</w:t>
            </w:r>
          </w:p>
          <w:p w14:paraId="256F505A" w14:textId="77777777"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proofErr w:type="gramStart"/>
            <w:r w:rsidRPr="006A7D69">
              <w:rPr>
                <w:rFonts w:ascii="Arial" w:eastAsia="SimSun" w:hAnsi="Arial" w:cs="Arial"/>
                <w:sz w:val="20"/>
                <w:szCs w:val="20"/>
                <w:lang w:val="en-GB" w:eastAsia="zh-CN"/>
              </w:rPr>
              <w:t>In the event that</w:t>
            </w:r>
            <w:proofErr w:type="gramEnd"/>
            <w:r w:rsidRPr="006A7D69">
              <w:rPr>
                <w:rFonts w:ascii="Arial" w:eastAsia="SimSun" w:hAnsi="Arial" w:cs="Arial"/>
                <w:sz w:val="20"/>
                <w:szCs w:val="20"/>
                <w:lang w:val="en-GB" w:eastAsia="zh-CN"/>
              </w:rPr>
              <w:t xml:space="preserve"> more than 10% of the samples in a research project comes from WRS, the option to contribute to the publication as an author must be offered to at least one WRS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4"/>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15C86201"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commentRangeStart w:id="5"/>
          </w:p>
          <w:commentRangeEnd w:id="5"/>
          <w:p w14:paraId="4364781C"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r>
              <w:rPr>
                <w:rFonts w:ascii="Times New Roman" w:eastAsia="SimSun" w:hAnsi="Times New Roman" w:cs="Times New Roman"/>
                <w:sz w:val="16"/>
                <w:szCs w:val="16"/>
                <w:lang w:val="en-GB" w:eastAsia="zh-CN"/>
              </w:rPr>
              <w:commentReference w:id="5"/>
            </w:r>
          </w:p>
          <w:p w14:paraId="0060A969"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77777777" w:rsidR="005223BF" w:rsidRPr="002A0282" w:rsidRDefault="005223BF"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WRS and/or its subsidiaries, affiliated and associated companies recognize the importance of an individual privacy and Personal Data. WRS’ data protection policy found on WRS’ website ("</w:t>
            </w:r>
            <w:r w:rsidRPr="002A0282">
              <w:rPr>
                <w:rFonts w:ascii="Arial" w:eastAsia="SimSun" w:hAnsi="Arial" w:cs="Arial"/>
                <w:b/>
                <w:bCs/>
                <w:sz w:val="20"/>
                <w:szCs w:val="20"/>
                <w:lang w:val="en-GB" w:eastAsia="zh-CN"/>
              </w:rPr>
              <w:t>Data Protection Policy</w:t>
            </w:r>
            <w:r w:rsidRPr="002A0282">
              <w:rPr>
                <w:rFonts w:ascii="Arial" w:eastAsia="SimSun" w:hAnsi="Arial" w:cs="Arial"/>
                <w:bCs/>
                <w:sz w:val="20"/>
                <w:szCs w:val="20"/>
                <w:lang w:val="en-GB" w:eastAsia="zh-CN"/>
              </w:rPr>
              <w:t>") outlines how WRS manages the Personal Data which is subject to Personal Data Protection Act 2012 in Singapore (the “</w:t>
            </w:r>
            <w:r w:rsidRPr="002A0282">
              <w:rPr>
                <w:rFonts w:ascii="Arial" w:eastAsia="SimSun" w:hAnsi="Arial" w:cs="Arial"/>
                <w:b/>
                <w:bCs/>
                <w:sz w:val="20"/>
                <w:szCs w:val="20"/>
                <w:lang w:val="en-GB" w:eastAsia="zh-CN"/>
              </w:rPr>
              <w:t>Act</w:t>
            </w:r>
            <w:r w:rsidRPr="002A0282">
              <w:rPr>
                <w:rFonts w:ascii="Arial" w:eastAsia="SimSun" w:hAnsi="Arial" w:cs="Arial"/>
                <w:bCs/>
                <w:sz w:val="20"/>
                <w:szCs w:val="20"/>
                <w:lang w:val="en-GB" w:eastAsia="zh-CN"/>
              </w:rPr>
              <w:t xml:space="preserve">”). By submitting information to us, communicating with us, or signing up for any products and/or services offered by WRS, you agree and consent for WRS collecting, using, </w:t>
            </w:r>
            <w:proofErr w:type="gramStart"/>
            <w:r w:rsidRPr="002A0282">
              <w:rPr>
                <w:rFonts w:ascii="Arial" w:eastAsia="SimSun" w:hAnsi="Arial" w:cs="Arial"/>
                <w:bCs/>
                <w:sz w:val="20"/>
                <w:szCs w:val="20"/>
                <w:lang w:val="en-GB" w:eastAsia="zh-CN"/>
              </w:rPr>
              <w:t>disclosing</w:t>
            </w:r>
            <w:proofErr w:type="gramEnd"/>
            <w:r w:rsidRPr="002A0282">
              <w:rPr>
                <w:rFonts w:ascii="Arial" w:eastAsia="SimSun" w:hAnsi="Arial" w:cs="Arial"/>
                <w:bCs/>
                <w:sz w:val="20"/>
                <w:szCs w:val="20"/>
                <w:lang w:val="en-GB" w:eastAsia="zh-CN"/>
              </w:rPr>
              <w:t xml:space="preserve"> and sharing amongst ourselves your Personal Data, and disclosing such Personal Data to the WRS' related corporations, indirect parent companies, authorised service providers and relevant third parties in the manner set forth in the Data Protection Policy. For more information, please refer to our Data Protection Policy at </w:t>
            </w:r>
            <w:hyperlink r:id="rId13" w:history="1">
              <w:r w:rsidRPr="002A0282">
                <w:rPr>
                  <w:rFonts w:ascii="Arial" w:eastAsia="SimSun" w:hAnsi="Arial" w:cs="Arial"/>
                  <w:bCs/>
                  <w:sz w:val="20"/>
                  <w:szCs w:val="20"/>
                  <w:lang w:val="en-GB" w:eastAsia="zh-CN"/>
                </w:rPr>
                <w:t>http://www.wrs.com.sg/policies-data-protection.html</w:t>
              </w:r>
            </w:hyperlink>
            <w:r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 xml:space="preserve">We may collect, </w:t>
            </w:r>
            <w:proofErr w:type="gramStart"/>
            <w:r w:rsidRPr="002A0282">
              <w:rPr>
                <w:rFonts w:ascii="Arial" w:eastAsia="SimSun" w:hAnsi="Arial" w:cs="Arial"/>
                <w:bCs/>
                <w:sz w:val="20"/>
                <w:szCs w:val="20"/>
                <w:lang w:val="en-GB" w:eastAsia="zh-CN"/>
              </w:rPr>
              <w:t>use</w:t>
            </w:r>
            <w:proofErr w:type="gramEnd"/>
            <w:r w:rsidRPr="002A0282">
              <w:rPr>
                <w:rFonts w:ascii="Arial" w:eastAsia="SimSun" w:hAnsi="Arial" w:cs="Arial"/>
                <w:bCs/>
                <w:sz w:val="20"/>
                <w:szCs w:val="20"/>
                <w:lang w:val="en-GB" w:eastAsia="zh-CN"/>
              </w:rPr>
              <w:t xml:space="preserve"> and disclose your Personal Data for any or all of the following purposes:</w:t>
            </w:r>
          </w:p>
          <w:p w14:paraId="7A7B2C02"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performing obligations in the course of or in connection with our provision of the goods and/or services requested by </w:t>
            </w:r>
            <w:proofErr w:type="gramStart"/>
            <w:r w:rsidRPr="002A0282">
              <w:rPr>
                <w:rFonts w:ascii="Arial" w:eastAsia="SimSun" w:hAnsi="Arial" w:cs="Arial"/>
                <w:sz w:val="20"/>
                <w:szCs w:val="20"/>
                <w:lang w:val="en-GB" w:eastAsia="zh-CN"/>
              </w:rPr>
              <w:t>you;</w:t>
            </w:r>
            <w:proofErr w:type="gramEnd"/>
          </w:p>
          <w:p w14:paraId="6254396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verifying your </w:t>
            </w:r>
            <w:proofErr w:type="gramStart"/>
            <w:r w:rsidRPr="002A0282">
              <w:rPr>
                <w:rFonts w:ascii="Arial" w:eastAsia="SimSun" w:hAnsi="Arial" w:cs="Arial"/>
                <w:sz w:val="20"/>
                <w:szCs w:val="20"/>
                <w:lang w:val="en-GB" w:eastAsia="zh-CN"/>
              </w:rPr>
              <w:t>identity;</w:t>
            </w:r>
            <w:proofErr w:type="gramEnd"/>
          </w:p>
          <w:p w14:paraId="542B9EE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responding to, handling, and processing queries, requests, applications, complaints, and feedback from </w:t>
            </w:r>
            <w:proofErr w:type="gramStart"/>
            <w:r w:rsidRPr="002A0282">
              <w:rPr>
                <w:rFonts w:ascii="Arial" w:eastAsia="SimSun" w:hAnsi="Arial" w:cs="Arial"/>
                <w:sz w:val="20"/>
                <w:szCs w:val="20"/>
                <w:lang w:val="en-GB" w:eastAsia="zh-CN"/>
              </w:rPr>
              <w:t>you;</w:t>
            </w:r>
            <w:proofErr w:type="gramEnd"/>
          </w:p>
          <w:p w14:paraId="287BE660"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managing your relationship with </w:t>
            </w:r>
            <w:proofErr w:type="gramStart"/>
            <w:r w:rsidRPr="002A0282">
              <w:rPr>
                <w:rFonts w:ascii="Arial" w:eastAsia="SimSun" w:hAnsi="Arial" w:cs="Arial"/>
                <w:sz w:val="20"/>
                <w:szCs w:val="20"/>
                <w:lang w:val="en-GB" w:eastAsia="zh-CN"/>
              </w:rPr>
              <w:t>us;</w:t>
            </w:r>
            <w:proofErr w:type="gramEnd"/>
          </w:p>
          <w:p w14:paraId="3441BE4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processing payment or credit </w:t>
            </w:r>
            <w:proofErr w:type="gramStart"/>
            <w:r w:rsidRPr="002A0282">
              <w:rPr>
                <w:rFonts w:ascii="Arial" w:eastAsia="SimSun" w:hAnsi="Arial" w:cs="Arial"/>
                <w:sz w:val="20"/>
                <w:szCs w:val="20"/>
                <w:lang w:val="en-GB" w:eastAsia="zh-CN"/>
              </w:rPr>
              <w:t>transactions;</w:t>
            </w:r>
            <w:proofErr w:type="gramEnd"/>
          </w:p>
          <w:p w14:paraId="592D759F"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complying with any applicable laws, regulations, codes of practice, guidelines, or rules, or to assist in law enforcement and investigations conducted by any governmental and/or regulatory </w:t>
            </w:r>
            <w:proofErr w:type="gramStart"/>
            <w:r w:rsidRPr="002A0282">
              <w:rPr>
                <w:rFonts w:ascii="Arial" w:eastAsia="SimSun" w:hAnsi="Arial" w:cs="Arial"/>
                <w:sz w:val="20"/>
                <w:szCs w:val="20"/>
                <w:lang w:val="en-GB" w:eastAsia="zh-CN"/>
              </w:rPr>
              <w:t>authority;</w:t>
            </w:r>
            <w:proofErr w:type="gramEnd"/>
          </w:p>
          <w:p w14:paraId="400627B5"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any other purpose for which you have provided the </w:t>
            </w:r>
            <w:proofErr w:type="gramStart"/>
            <w:r w:rsidRPr="002A0282">
              <w:rPr>
                <w:rFonts w:ascii="Arial" w:eastAsia="SimSun" w:hAnsi="Arial" w:cs="Arial"/>
                <w:sz w:val="20"/>
                <w:szCs w:val="20"/>
                <w:lang w:val="en-GB" w:eastAsia="zh-CN"/>
              </w:rPr>
              <w:t>information;</w:t>
            </w:r>
            <w:proofErr w:type="gramEnd"/>
          </w:p>
          <w:p w14:paraId="472E278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transmitting to any unaffiliated third parties including our third-party service providers and agents, and relevant governmental and/or regulatory authorities, whether in Singapore or abroad, for the </w:t>
            </w:r>
            <w:proofErr w:type="gramStart"/>
            <w:r w:rsidRPr="002A0282">
              <w:rPr>
                <w:rFonts w:ascii="Arial" w:eastAsia="SimSun" w:hAnsi="Arial" w:cs="Arial"/>
                <w:sz w:val="20"/>
                <w:szCs w:val="20"/>
                <w:lang w:val="en-GB" w:eastAsia="zh-CN"/>
              </w:rPr>
              <w:t>aforementioned purposes</w:t>
            </w:r>
            <w:proofErr w:type="gramEnd"/>
            <w:r w:rsidRPr="002A0282">
              <w:rPr>
                <w:rFonts w:ascii="Arial" w:eastAsia="SimSun" w:hAnsi="Arial" w:cs="Arial"/>
                <w:sz w:val="20"/>
                <w:szCs w:val="20"/>
                <w:lang w:val="en-GB" w:eastAsia="zh-CN"/>
              </w:rPr>
              <w:t>; and</w:t>
            </w:r>
          </w:p>
          <w:p w14:paraId="50AEC7D9" w14:textId="77777777" w:rsidR="005223BF" w:rsidRPr="00EA4429"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w:t>
            </w:r>
            <w:proofErr w:type="gramStart"/>
            <w:r w:rsidRPr="002A0282">
              <w:rPr>
                <w:rFonts w:ascii="Arial" w:eastAsia="SimSun" w:hAnsi="Arial" w:cs="Arial"/>
                <w:sz w:val="20"/>
                <w:szCs w:val="20"/>
                <w:lang w:val="en-GB" w:eastAsia="zh-CN"/>
              </w:rPr>
              <w:t>all of</w:t>
            </w:r>
            <w:proofErr w:type="gramEnd"/>
            <w:r w:rsidRPr="002A0282">
              <w:rPr>
                <w:rFonts w:ascii="Arial" w:eastAsia="SimSun" w:hAnsi="Arial" w:cs="Arial"/>
                <w:sz w:val="20"/>
                <w:szCs w:val="20"/>
                <w:lang w:val="en-GB" w:eastAsia="zh-CN"/>
              </w:rPr>
              <w:t xml:space="preserve"> the purposes listed above by submitting your request in writing or via email to our Data Protection Officer at wrs.dpo@wrs.com.sg.</w:t>
            </w:r>
          </w:p>
          <w:p w14:paraId="6F3A262E"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t>
            </w:r>
            <w:r w:rsidRPr="002A0282">
              <w:rPr>
                <w:rFonts w:ascii="Arial" w:eastAsia="SimSun" w:hAnsi="Arial" w:cs="Arial"/>
                <w:sz w:val="20"/>
                <w:szCs w:val="20"/>
                <w:lang w:val="en-GB" w:eastAsia="zh-CN"/>
              </w:rPr>
              <w:lastRenderedPageBreak/>
              <w:t>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Whilst we respect your decision to withdraw your consent and have every intention to honour your decision, please note that depending on the nature and scope of your request, we may not be </w:t>
            </w:r>
            <w:proofErr w:type="gramStart"/>
            <w:r w:rsidRPr="002A0282">
              <w:rPr>
                <w:rFonts w:ascii="Arial" w:eastAsia="SimSun" w:hAnsi="Arial" w:cs="Arial"/>
                <w:sz w:val="20"/>
                <w:szCs w:val="20"/>
                <w:lang w:val="en-GB" w:eastAsia="zh-CN"/>
              </w:rPr>
              <w:t>in a position</w:t>
            </w:r>
            <w:proofErr w:type="gramEnd"/>
            <w:r w:rsidRPr="002A0282">
              <w:rPr>
                <w:rFonts w:ascii="Arial" w:eastAsia="SimSun" w:hAnsi="Arial" w:cs="Arial"/>
                <w:sz w:val="20"/>
                <w:szCs w:val="20"/>
                <w:lang w:val="en-GB" w:eastAsia="zh-CN"/>
              </w:rPr>
              <w:t xml:space="preserve">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77777777" w:rsidR="005223BF" w:rsidRPr="0066655D"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w:t>
            </w:r>
            <w:proofErr w:type="gramStart"/>
            <w:r w:rsidRPr="002A0282">
              <w:rPr>
                <w:rFonts w:ascii="Arial" w:eastAsia="SimSun" w:hAnsi="Arial" w:cs="Arial"/>
                <w:sz w:val="20"/>
                <w:szCs w:val="20"/>
                <w:lang w:val="en-GB" w:eastAsia="zh-CN"/>
              </w:rPr>
              <w:t>In order to</w:t>
            </w:r>
            <w:proofErr w:type="gramEnd"/>
            <w:r w:rsidRPr="002A0282">
              <w:rPr>
                <w:rFonts w:ascii="Arial" w:eastAsia="SimSun" w:hAnsi="Arial" w:cs="Arial"/>
                <w:sz w:val="20"/>
                <w:szCs w:val="20"/>
                <w:lang w:val="en-GB" w:eastAsia="zh-CN"/>
              </w:rPr>
              <w:t xml:space="preserve"> ensure that your Personal Data is current, complete and accurate, please update us if there are changes to your Personal Data by informing our Data Protection Officer in writing or via email at wrs.dpo@wrs.com.sg.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77777777"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Acceptance of conditions of assistance from WRS</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77777777"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__________________________________, having requested assistance from the Wildlife Reserves Singapore Pte Ltd (WRS) for a research project as set out in this application documents, have read and accept the conditions for provision of assistance from WRS,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p w14:paraId="4627EB3C" w14:textId="0DF2EAC9" w:rsidR="69F5F79B" w:rsidRDefault="69F5F79B" w:rsidP="69F5F79B">
      <w:pPr>
        <w:spacing w:after="0" w:line="240" w:lineRule="auto"/>
      </w:pPr>
    </w:p>
    <w:p w14:paraId="260C4B61" w14:textId="6EEC45A1" w:rsidR="717944D7" w:rsidRDefault="717944D7" w:rsidP="69F5F79B">
      <w:pPr>
        <w:spacing w:after="0" w:line="240" w:lineRule="auto"/>
      </w:pPr>
      <w:r>
        <w:t xml:space="preserve">Temperature at least 6data points for </w:t>
      </w:r>
      <w:proofErr w:type="gramStart"/>
      <w:r>
        <w:t>each individual</w:t>
      </w:r>
      <w:proofErr w:type="gramEnd"/>
      <w:r>
        <w:t xml:space="preserve">. </w:t>
      </w:r>
    </w:p>
    <w:p w14:paraId="1F9B305D" w14:textId="11CAAEDF" w:rsidR="717944D7" w:rsidRDefault="717944D7" w:rsidP="69F5F79B">
      <w:pPr>
        <w:spacing w:after="0" w:line="240" w:lineRule="auto"/>
      </w:pPr>
      <w:r>
        <w:t xml:space="preserve">Get the data logger to determine the temperature range. </w:t>
      </w:r>
    </w:p>
    <w:p w14:paraId="62C3E64B" w14:textId="16CDFEF4" w:rsidR="717944D7" w:rsidRDefault="717944D7" w:rsidP="69F5F79B">
      <w:pPr>
        <w:spacing w:after="0" w:line="240" w:lineRule="auto"/>
      </w:pPr>
      <w:r>
        <w:t xml:space="preserve">Humidity according to the temp range. </w:t>
      </w:r>
    </w:p>
    <w:p w14:paraId="48ECF825" w14:textId="08C1CE4D" w:rsidR="717944D7" w:rsidRDefault="717944D7" w:rsidP="69F5F79B">
      <w:pPr>
        <w:spacing w:after="0" w:line="240" w:lineRule="auto"/>
      </w:pPr>
      <w:proofErr w:type="spellStart"/>
      <w:r>
        <w:t>ExoTerra</w:t>
      </w:r>
      <w:proofErr w:type="spellEnd"/>
      <w:r>
        <w:t xml:space="preserve"> to validate. </w:t>
      </w:r>
    </w:p>
    <w:p w14:paraId="695A4530" w14:textId="6954E387" w:rsidR="69F5F79B" w:rsidRDefault="69F5F79B" w:rsidP="69F5F79B">
      <w:pPr>
        <w:spacing w:after="0" w:line="240" w:lineRule="auto"/>
      </w:pPr>
    </w:p>
    <w:sectPr w:rsidR="69F5F79B">
      <w:headerReference w:type="default" r:id="rId14"/>
      <w:footerReference w:type="default" r:id="rId15"/>
      <w:headerReference w:type="firs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r. Chia-Da Hsu" w:date="2020-04-22T16:01:00Z" w:initials="DCH">
    <w:p w14:paraId="33FB2792" w14:textId="77777777" w:rsidR="005223BF" w:rsidRDefault="005223BF" w:rsidP="005223BF">
      <w:pPr>
        <w:pStyle w:val="CommentText"/>
      </w:pPr>
      <w:r>
        <w:rPr>
          <w:rStyle w:val="CommentReference"/>
        </w:rPr>
        <w:annotationRef/>
      </w:r>
      <w:r>
        <w:t>Not clear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FB27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FB2792" w16cid:durableId="225592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32F61" w14:textId="77777777" w:rsidR="0072276B" w:rsidRDefault="0072276B" w:rsidP="005223BF">
      <w:pPr>
        <w:spacing w:after="0" w:line="240" w:lineRule="auto"/>
      </w:pPr>
      <w:r>
        <w:separator/>
      </w:r>
    </w:p>
  </w:endnote>
  <w:endnote w:type="continuationSeparator" w:id="0">
    <w:p w14:paraId="50BB72C3" w14:textId="77777777" w:rsidR="0072276B" w:rsidRDefault="0072276B"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72276B"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B76B6" w14:textId="77777777" w:rsidR="0072276B" w:rsidRDefault="0072276B" w:rsidP="005223BF">
      <w:pPr>
        <w:spacing w:after="0" w:line="240" w:lineRule="auto"/>
      </w:pPr>
      <w:r>
        <w:separator/>
      </w:r>
    </w:p>
  </w:footnote>
  <w:footnote w:type="continuationSeparator" w:id="0">
    <w:p w14:paraId="457250A0" w14:textId="77777777" w:rsidR="0072276B" w:rsidRDefault="0072276B"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77777777" w:rsidR="007225EE" w:rsidRDefault="0092458C" w:rsidP="001C0121">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77777777" w:rsidR="007225EE" w:rsidRDefault="0092458C" w:rsidP="001C0121">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77777777" w:rsidR="007225EE" w:rsidRDefault="0092458C" w:rsidP="00C708EE">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77777777" w:rsidR="007225EE" w:rsidRDefault="0092458C" w:rsidP="00C708EE">
                    <w:r>
                      <w:rPr>
                        <w:rFonts w:ascii="Arial" w:hAnsi="Arial"/>
                        <w:sz w:val="20"/>
                        <w:szCs w:val="20"/>
                      </w:rPr>
                      <w:t xml:space="preserve">WRS </w:t>
                    </w:r>
                    <w:r w:rsidRPr="0030124B">
                      <w:rPr>
                        <w:rFonts w:ascii="Arial" w:hAnsi="Arial"/>
                        <w:sz w:val="20"/>
                        <w:szCs w:val="20"/>
                      </w:rPr>
                      <w:t>Project ID:</w:t>
                    </w:r>
                    <w:r>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2"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5"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6"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0"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2"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5"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2100785089">
    <w:abstractNumId w:val="11"/>
  </w:num>
  <w:num w:numId="2" w16cid:durableId="213548111">
    <w:abstractNumId w:val="9"/>
  </w:num>
  <w:num w:numId="3" w16cid:durableId="406802593">
    <w:abstractNumId w:val="7"/>
  </w:num>
  <w:num w:numId="4" w16cid:durableId="2130779096">
    <w:abstractNumId w:val="1"/>
  </w:num>
  <w:num w:numId="5" w16cid:durableId="1724016541">
    <w:abstractNumId w:val="12"/>
  </w:num>
  <w:num w:numId="6" w16cid:durableId="1338386761">
    <w:abstractNumId w:val="14"/>
  </w:num>
  <w:num w:numId="7" w16cid:durableId="198906474">
    <w:abstractNumId w:val="5"/>
  </w:num>
  <w:num w:numId="8" w16cid:durableId="1637224390">
    <w:abstractNumId w:val="4"/>
  </w:num>
  <w:num w:numId="9" w16cid:durableId="718241654">
    <w:abstractNumId w:val="2"/>
  </w:num>
  <w:num w:numId="10" w16cid:durableId="1696269394">
    <w:abstractNumId w:val="10"/>
  </w:num>
  <w:num w:numId="11" w16cid:durableId="1619021574">
    <w:abstractNumId w:val="0"/>
  </w:num>
  <w:num w:numId="12" w16cid:durableId="1745757543">
    <w:abstractNumId w:val="13"/>
  </w:num>
  <w:num w:numId="13" w16cid:durableId="1346055375">
    <w:abstractNumId w:val="15"/>
  </w:num>
  <w:num w:numId="14" w16cid:durableId="1045907433">
    <w:abstractNumId w:val="3"/>
  </w:num>
  <w:num w:numId="15" w16cid:durableId="1629047331">
    <w:abstractNumId w:val="16"/>
  </w:num>
  <w:num w:numId="16" w16cid:durableId="1396316548">
    <w:abstractNumId w:val="6"/>
  </w:num>
  <w:num w:numId="17" w16cid:durableId="81692083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00402"/>
    <w:rsid w:val="00021312"/>
    <w:rsid w:val="000947BC"/>
    <w:rsid w:val="00122503"/>
    <w:rsid w:val="00127D71"/>
    <w:rsid w:val="001A7EA5"/>
    <w:rsid w:val="001C192F"/>
    <w:rsid w:val="002951BD"/>
    <w:rsid w:val="00391C69"/>
    <w:rsid w:val="003A3502"/>
    <w:rsid w:val="003D3B83"/>
    <w:rsid w:val="005223BF"/>
    <w:rsid w:val="0057179C"/>
    <w:rsid w:val="0062441A"/>
    <w:rsid w:val="00634E68"/>
    <w:rsid w:val="00665EB6"/>
    <w:rsid w:val="0068449C"/>
    <w:rsid w:val="0071445A"/>
    <w:rsid w:val="0072276B"/>
    <w:rsid w:val="007262F4"/>
    <w:rsid w:val="00771383"/>
    <w:rsid w:val="007D589D"/>
    <w:rsid w:val="00814B8A"/>
    <w:rsid w:val="0082408A"/>
    <w:rsid w:val="0085094C"/>
    <w:rsid w:val="00883CF3"/>
    <w:rsid w:val="00891C46"/>
    <w:rsid w:val="00893A4C"/>
    <w:rsid w:val="009121F5"/>
    <w:rsid w:val="0092458C"/>
    <w:rsid w:val="009A7078"/>
    <w:rsid w:val="00A948B6"/>
    <w:rsid w:val="00AA7839"/>
    <w:rsid w:val="00AD395D"/>
    <w:rsid w:val="00B21DE2"/>
    <w:rsid w:val="00B223EF"/>
    <w:rsid w:val="00B87EE8"/>
    <w:rsid w:val="00C87CBD"/>
    <w:rsid w:val="00D02037"/>
    <w:rsid w:val="00F743F3"/>
    <w:rsid w:val="015754AF"/>
    <w:rsid w:val="01BC42C2"/>
    <w:rsid w:val="035C7F6C"/>
    <w:rsid w:val="0395341F"/>
    <w:rsid w:val="044854D9"/>
    <w:rsid w:val="046F0AB3"/>
    <w:rsid w:val="04E0F0D9"/>
    <w:rsid w:val="052075B7"/>
    <w:rsid w:val="055E1A3F"/>
    <w:rsid w:val="0602E84E"/>
    <w:rsid w:val="066EDB5A"/>
    <w:rsid w:val="06D4D0CF"/>
    <w:rsid w:val="0708F6C1"/>
    <w:rsid w:val="08D7272D"/>
    <w:rsid w:val="092F16F3"/>
    <w:rsid w:val="09A184FA"/>
    <w:rsid w:val="0AD5A117"/>
    <w:rsid w:val="0C97AF64"/>
    <w:rsid w:val="0EB8BE1C"/>
    <w:rsid w:val="0FDE9163"/>
    <w:rsid w:val="0FED599D"/>
    <w:rsid w:val="10CDF860"/>
    <w:rsid w:val="114AAF0E"/>
    <w:rsid w:val="120340AC"/>
    <w:rsid w:val="12162E8B"/>
    <w:rsid w:val="136D0E72"/>
    <w:rsid w:val="14A5D877"/>
    <w:rsid w:val="15D36B93"/>
    <w:rsid w:val="16209303"/>
    <w:rsid w:val="18728230"/>
    <w:rsid w:val="18A9B015"/>
    <w:rsid w:val="18EA6489"/>
    <w:rsid w:val="190F9B56"/>
    <w:rsid w:val="1979499A"/>
    <w:rsid w:val="19C56BBC"/>
    <w:rsid w:val="1A0E5291"/>
    <w:rsid w:val="1B20F67C"/>
    <w:rsid w:val="1BA854BD"/>
    <w:rsid w:val="1BE150D7"/>
    <w:rsid w:val="1D56CF86"/>
    <w:rsid w:val="1DC3B5D6"/>
    <w:rsid w:val="1DDB01A8"/>
    <w:rsid w:val="1E49D2B0"/>
    <w:rsid w:val="1E875408"/>
    <w:rsid w:val="1EC04F90"/>
    <w:rsid w:val="1F18F199"/>
    <w:rsid w:val="1FC8A526"/>
    <w:rsid w:val="1FD092AC"/>
    <w:rsid w:val="20B4C1FA"/>
    <w:rsid w:val="20EA855A"/>
    <w:rsid w:val="21D8A0BB"/>
    <w:rsid w:val="22B05C59"/>
    <w:rsid w:val="2431AF06"/>
    <w:rsid w:val="2514DE72"/>
    <w:rsid w:val="2588331D"/>
    <w:rsid w:val="2619E0C0"/>
    <w:rsid w:val="268FD9C8"/>
    <w:rsid w:val="270CDB8C"/>
    <w:rsid w:val="27CEF027"/>
    <w:rsid w:val="285DB79C"/>
    <w:rsid w:val="28A397F7"/>
    <w:rsid w:val="28E516AC"/>
    <w:rsid w:val="291A0183"/>
    <w:rsid w:val="293A53F6"/>
    <w:rsid w:val="2A1A90C1"/>
    <w:rsid w:val="2A8525C4"/>
    <w:rsid w:val="2B67F775"/>
    <w:rsid w:val="2B7812E0"/>
    <w:rsid w:val="2BFC4502"/>
    <w:rsid w:val="2D81C2C4"/>
    <w:rsid w:val="2E31BDB8"/>
    <w:rsid w:val="2E36B1B3"/>
    <w:rsid w:val="2E4AE615"/>
    <w:rsid w:val="307EA09F"/>
    <w:rsid w:val="31695E7A"/>
    <w:rsid w:val="31A26CCF"/>
    <w:rsid w:val="31C02D46"/>
    <w:rsid w:val="31DC66E9"/>
    <w:rsid w:val="323151E0"/>
    <w:rsid w:val="33375CC2"/>
    <w:rsid w:val="339669B7"/>
    <w:rsid w:val="33D177F2"/>
    <w:rsid w:val="34A5F337"/>
    <w:rsid w:val="3532A434"/>
    <w:rsid w:val="36BBECBF"/>
    <w:rsid w:val="37F885F6"/>
    <w:rsid w:val="384B79F6"/>
    <w:rsid w:val="39B8385E"/>
    <w:rsid w:val="3AD3D65A"/>
    <w:rsid w:val="3AED49DB"/>
    <w:rsid w:val="3B1040C0"/>
    <w:rsid w:val="3B1D2241"/>
    <w:rsid w:val="3BA58EA5"/>
    <w:rsid w:val="3BBE2A67"/>
    <w:rsid w:val="3BE00B14"/>
    <w:rsid w:val="3BF3C83A"/>
    <w:rsid w:val="3BF5531F"/>
    <w:rsid w:val="3CB084AC"/>
    <w:rsid w:val="3F626299"/>
    <w:rsid w:val="3FC1494E"/>
    <w:rsid w:val="402F6768"/>
    <w:rsid w:val="40F75ACE"/>
    <w:rsid w:val="40FDAB02"/>
    <w:rsid w:val="41BBA424"/>
    <w:rsid w:val="42242044"/>
    <w:rsid w:val="435F620B"/>
    <w:rsid w:val="438FC524"/>
    <w:rsid w:val="44140993"/>
    <w:rsid w:val="44FB326C"/>
    <w:rsid w:val="4591BD9C"/>
    <w:rsid w:val="45F6B7C4"/>
    <w:rsid w:val="460C5B0F"/>
    <w:rsid w:val="46293C41"/>
    <w:rsid w:val="465E06B3"/>
    <w:rsid w:val="46BBF3C9"/>
    <w:rsid w:val="475F7401"/>
    <w:rsid w:val="478BD31F"/>
    <w:rsid w:val="48068486"/>
    <w:rsid w:val="4843768D"/>
    <w:rsid w:val="489B6294"/>
    <w:rsid w:val="4922E669"/>
    <w:rsid w:val="49DD6FB3"/>
    <w:rsid w:val="4AF13114"/>
    <w:rsid w:val="4B6A73F0"/>
    <w:rsid w:val="4BF17828"/>
    <w:rsid w:val="4CCDC782"/>
    <w:rsid w:val="4CCF166C"/>
    <w:rsid w:val="4D25E2E2"/>
    <w:rsid w:val="4D5F4F0B"/>
    <w:rsid w:val="4F51DC9C"/>
    <w:rsid w:val="4F5C4BE0"/>
    <w:rsid w:val="4F95D6AA"/>
    <w:rsid w:val="4FE863E1"/>
    <w:rsid w:val="4FEBC09C"/>
    <w:rsid w:val="50056844"/>
    <w:rsid w:val="509895CA"/>
    <w:rsid w:val="5112D384"/>
    <w:rsid w:val="51607298"/>
    <w:rsid w:val="516AF7E5"/>
    <w:rsid w:val="51D6C24C"/>
    <w:rsid w:val="51D9B574"/>
    <w:rsid w:val="5203BA89"/>
    <w:rsid w:val="5275349F"/>
    <w:rsid w:val="52AF4EA1"/>
    <w:rsid w:val="52DE1BC6"/>
    <w:rsid w:val="52E31A9C"/>
    <w:rsid w:val="52EAE3EA"/>
    <w:rsid w:val="54110500"/>
    <w:rsid w:val="54FB497A"/>
    <w:rsid w:val="5541B596"/>
    <w:rsid w:val="55B4C2E7"/>
    <w:rsid w:val="55C69E6A"/>
    <w:rsid w:val="56CBFC09"/>
    <w:rsid w:val="56D32C67"/>
    <w:rsid w:val="56E7FA72"/>
    <w:rsid w:val="5749256F"/>
    <w:rsid w:val="57509348"/>
    <w:rsid w:val="58606F83"/>
    <w:rsid w:val="58BF9912"/>
    <w:rsid w:val="59269826"/>
    <w:rsid w:val="593D6AD1"/>
    <w:rsid w:val="594D5D4A"/>
    <w:rsid w:val="599DD904"/>
    <w:rsid w:val="59AF4C7C"/>
    <w:rsid w:val="5A75523C"/>
    <w:rsid w:val="5A88340A"/>
    <w:rsid w:val="5C3708E2"/>
    <w:rsid w:val="5C7BBE72"/>
    <w:rsid w:val="5CB68F15"/>
    <w:rsid w:val="5CBCC107"/>
    <w:rsid w:val="5CD2312A"/>
    <w:rsid w:val="5D18B080"/>
    <w:rsid w:val="5D1C681B"/>
    <w:rsid w:val="5E62EE3F"/>
    <w:rsid w:val="5E82BD9F"/>
    <w:rsid w:val="5F0A6435"/>
    <w:rsid w:val="5F77ECAF"/>
    <w:rsid w:val="5FA37671"/>
    <w:rsid w:val="602D660B"/>
    <w:rsid w:val="60405B90"/>
    <w:rsid w:val="608EC8BB"/>
    <w:rsid w:val="60B25EA5"/>
    <w:rsid w:val="6102EACC"/>
    <w:rsid w:val="610E72DA"/>
    <w:rsid w:val="61845E32"/>
    <w:rsid w:val="618A0038"/>
    <w:rsid w:val="62E48252"/>
    <w:rsid w:val="642A2255"/>
    <w:rsid w:val="648052B3"/>
    <w:rsid w:val="64D85922"/>
    <w:rsid w:val="652D9C4B"/>
    <w:rsid w:val="6535DDBA"/>
    <w:rsid w:val="6588D1BA"/>
    <w:rsid w:val="6771DE12"/>
    <w:rsid w:val="680B9083"/>
    <w:rsid w:val="6814E3D1"/>
    <w:rsid w:val="68E46B1B"/>
    <w:rsid w:val="68E95F16"/>
    <w:rsid w:val="69F5F79B"/>
    <w:rsid w:val="6AA12A33"/>
    <w:rsid w:val="6AB120BA"/>
    <w:rsid w:val="6AB93339"/>
    <w:rsid w:val="6B17233B"/>
    <w:rsid w:val="6BA51F3E"/>
    <w:rsid w:val="6C582DBD"/>
    <w:rsid w:val="6CCF2C97"/>
    <w:rsid w:val="6D493466"/>
    <w:rsid w:val="70917D2D"/>
    <w:rsid w:val="717944D7"/>
    <w:rsid w:val="72973D6B"/>
    <w:rsid w:val="72FFFA9E"/>
    <w:rsid w:val="73239CF7"/>
    <w:rsid w:val="73A17F80"/>
    <w:rsid w:val="73B6ED78"/>
    <w:rsid w:val="7446ED22"/>
    <w:rsid w:val="74633FA2"/>
    <w:rsid w:val="747C67FF"/>
    <w:rsid w:val="7567A5F4"/>
    <w:rsid w:val="76742BD1"/>
    <w:rsid w:val="77CC99A6"/>
    <w:rsid w:val="7839591A"/>
    <w:rsid w:val="783A0528"/>
    <w:rsid w:val="78EA001C"/>
    <w:rsid w:val="79D5297B"/>
    <w:rsid w:val="7AFA0D3D"/>
    <w:rsid w:val="7C21A0DE"/>
    <w:rsid w:val="7C6E5187"/>
    <w:rsid w:val="7D2408B3"/>
    <w:rsid w:val="7D98CC92"/>
    <w:rsid w:val="7DA448E2"/>
    <w:rsid w:val="7DBD713F"/>
    <w:rsid w:val="7DC1E72D"/>
    <w:rsid w:val="7DECE121"/>
    <w:rsid w:val="7DF4B6F8"/>
    <w:rsid w:val="7EC1C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3B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paragraph" w:styleId="Revision">
    <w:name w:val="Revision"/>
    <w:hidden/>
    <w:uiPriority w:val="99"/>
    <w:semiHidden/>
    <w:rsid w:val="00127D7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rs.com.sg/policies-data-protection.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athaniel.ng@mandai.org.sg"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4166</Words>
  <Characters>23748</Characters>
  <Application>Microsoft Office Word</Application>
  <DocSecurity>0</DocSecurity>
  <Lines>197</Lines>
  <Paragraphs>55</Paragraphs>
  <ScaleCrop>false</ScaleCrop>
  <Company/>
  <LinksUpToDate>false</LinksUpToDate>
  <CharactersWithSpaces>27859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10</cp:revision>
  <dcterms:created xsi:type="dcterms:W3CDTF">2021-06-07T09:26:00Z</dcterms:created>
  <dcterms:modified xsi:type="dcterms:W3CDTF">2022-06-10T13:18:00Z</dcterms:modified>
</cp:coreProperties>
</file>